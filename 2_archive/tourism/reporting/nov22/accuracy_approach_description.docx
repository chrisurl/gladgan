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165660C5" w14:textId="77777777" w:rsidR="00E768AE" w:rsidRDefault="00E768AE" w:rsidP="00E768AE">
            <w:pPr>
              <w:pStyle w:val="Listenabsatz"/>
              <w:numPr>
                <w:ilvl w:val="0"/>
                <w:numId w:val="2"/>
              </w:numPr>
              <w:jc w:val="both"/>
              <w:rPr>
                <w:ins w:id="0" w:author="Christian Url" w:date="2022-10-31T08:39:00Z"/>
              </w:rPr>
            </w:pPr>
            <w:ins w:id="1" w:author="Christian Url" w:date="2022-10-31T08:39:00Z">
              <w:r>
                <w:t xml:space="preserve">Filter and transform (scale) the data from </w:t>
              </w:r>
              <w:proofErr w:type="spellStart"/>
              <w:r w:rsidRPr="00F07635">
                <w:t>tour_occ_nim_linear</w:t>
              </w:r>
              <w:proofErr w:type="spellEnd"/>
            </w:ins>
          </w:p>
          <w:p w14:paraId="0ACB1633" w14:textId="77777777" w:rsidR="00E768AE" w:rsidRDefault="00E768AE" w:rsidP="00E768AE">
            <w:pPr>
              <w:pStyle w:val="Listenabsatz"/>
              <w:numPr>
                <w:ilvl w:val="0"/>
                <w:numId w:val="2"/>
              </w:numPr>
              <w:jc w:val="both"/>
              <w:rPr>
                <w:ins w:id="2" w:author="Christian Url" w:date="2022-10-31T08:39:00Z"/>
              </w:rPr>
            </w:pPr>
            <w:ins w:id="3" w:author="Christian Url" w:date="2022-10-31T08:39:00Z">
              <w:r>
                <w:t xml:space="preserve">Use ARIMA models for every country and then predict out of sample. The order of the </w:t>
              </w:r>
              <w:proofErr w:type="spellStart"/>
              <w:r>
                <w:t>arima</w:t>
              </w:r>
              <w:proofErr w:type="spellEnd"/>
              <w:r>
                <w:t xml:space="preserve"> models is determined from a grid search through different parameter settings.</w:t>
              </w:r>
            </w:ins>
          </w:p>
          <w:p w14:paraId="7F6E027E" w14:textId="20581121" w:rsidR="007A6521" w:rsidRPr="00E768AE" w:rsidDel="00E768AE" w:rsidRDefault="00E768AE">
            <w:pPr>
              <w:pStyle w:val="Listenabsatz"/>
              <w:numPr>
                <w:ilvl w:val="0"/>
                <w:numId w:val="2"/>
              </w:numPr>
              <w:jc w:val="both"/>
              <w:rPr>
                <w:del w:id="4" w:author="Christian Url" w:date="2022-10-31T08:39:00Z"/>
                <w:b/>
                <w:sz w:val="28"/>
              </w:rPr>
              <w:pPrChange w:id="5" w:author="Christian Url" w:date="2022-10-31T08:39:00Z">
                <w:pPr>
                  <w:jc w:val="both"/>
                </w:pPr>
              </w:pPrChange>
            </w:pPr>
            <w:ins w:id="6" w:author="Christian Url" w:date="2022-10-31T08:39:00Z">
              <w:r>
                <w:t>Coding: anywhere between half a day and a day, computation time: 3-5 minutes (parallelized calculation)</w:t>
              </w:r>
            </w:ins>
          </w:p>
          <w:p w14:paraId="569D6A50" w14:textId="77777777" w:rsidR="000A3ED6" w:rsidRPr="00E768AE" w:rsidDel="00E768AE" w:rsidRDefault="000A3ED6">
            <w:pPr>
              <w:pStyle w:val="Listenabsatz"/>
              <w:numPr>
                <w:ilvl w:val="0"/>
                <w:numId w:val="2"/>
              </w:numPr>
              <w:jc w:val="both"/>
              <w:rPr>
                <w:del w:id="7" w:author="Christian Url" w:date="2022-10-31T08:39:00Z"/>
                <w:b/>
                <w:sz w:val="28"/>
                <w:rPrChange w:id="8" w:author="Christian Url" w:date="2022-10-31T08:39:00Z">
                  <w:rPr>
                    <w:del w:id="9" w:author="Christian Url" w:date="2022-10-31T08:39:00Z"/>
                  </w:rPr>
                </w:rPrChange>
              </w:rPr>
              <w:pPrChange w:id="10" w:author="Christian Url" w:date="2022-10-31T08:39:00Z">
                <w:pPr>
                  <w:jc w:val="both"/>
                </w:pPr>
              </w:pPrChange>
            </w:pPr>
          </w:p>
          <w:p w14:paraId="4C44055F" w14:textId="77777777" w:rsidR="00EE5097" w:rsidRPr="004E5A57" w:rsidDel="00E768AE" w:rsidRDefault="00EE5097">
            <w:pPr>
              <w:pStyle w:val="Listenabsatz"/>
              <w:numPr>
                <w:ilvl w:val="0"/>
                <w:numId w:val="2"/>
              </w:numPr>
              <w:jc w:val="both"/>
              <w:rPr>
                <w:del w:id="11" w:author="Christian Url" w:date="2022-10-31T08:39:00Z"/>
              </w:rPr>
              <w:pPrChange w:id="12" w:author="Christian Url" w:date="2022-10-31T08:39:00Z">
                <w:pPr>
                  <w:jc w:val="both"/>
                </w:pPr>
              </w:pPrChange>
            </w:pPr>
          </w:p>
          <w:p w14:paraId="688EFB94" w14:textId="77777777" w:rsidR="00EE5097" w:rsidRPr="00E768AE" w:rsidRDefault="00EE5097">
            <w:pPr>
              <w:pStyle w:val="Listenabsatz"/>
              <w:numPr>
                <w:ilvl w:val="0"/>
                <w:numId w:val="2"/>
              </w:numPr>
              <w:jc w:val="both"/>
              <w:rPr>
                <w:b/>
                <w:sz w:val="28"/>
                <w:rPrChange w:id="13" w:author="Christian Url" w:date="2022-10-31T08:39:00Z">
                  <w:rPr/>
                </w:rPrChange>
              </w:rPr>
              <w:pPrChange w:id="14" w:author="Christian Url" w:date="2022-10-31T08:39:00Z">
                <w:pPr>
                  <w:jc w:val="both"/>
                </w:pPr>
              </w:pPrChange>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37F5509D" w14:textId="77777777" w:rsidR="00E768AE" w:rsidRDefault="00E768AE" w:rsidP="00E768AE">
            <w:pPr>
              <w:pStyle w:val="Listenabsatz"/>
              <w:numPr>
                <w:ilvl w:val="0"/>
                <w:numId w:val="3"/>
              </w:numPr>
              <w:jc w:val="both"/>
              <w:rPr>
                <w:ins w:id="15" w:author="Christian Url" w:date="2022-10-31T08:40:00Z"/>
              </w:rPr>
            </w:pPr>
            <w:ins w:id="16" w:author="Christian Url" w:date="2022-10-31T08:40:00Z">
              <w:r>
                <w:t xml:space="preserve">Filter and transform (scale) the data from </w:t>
              </w:r>
              <w:proofErr w:type="spellStart"/>
              <w:r w:rsidRPr="00F07635">
                <w:t>tour_occ_nim_linear</w:t>
              </w:r>
              <w:proofErr w:type="spellEnd"/>
            </w:ins>
          </w:p>
          <w:p w14:paraId="08483623" w14:textId="2F39EBB0" w:rsidR="00E768AE" w:rsidRDefault="00E768AE">
            <w:pPr>
              <w:pStyle w:val="Listenabsatz"/>
              <w:numPr>
                <w:ilvl w:val="0"/>
                <w:numId w:val="3"/>
              </w:numPr>
              <w:rPr>
                <w:ins w:id="17" w:author="Christian Url" w:date="2022-10-31T08:40:00Z"/>
              </w:rPr>
              <w:pPrChange w:id="18" w:author="Christian Url" w:date="2022-10-31T08:40:00Z">
                <w:pPr>
                  <w:pStyle w:val="Listenabsatz"/>
                </w:pPr>
              </w:pPrChange>
            </w:pPr>
            <w:ins w:id="19" w:author="Christian Url" w:date="2022-10-31T08:40:00Z">
              <w:r>
                <w:t xml:space="preserve">Use ARIMAX with the </w:t>
              </w:r>
              <w:proofErr w:type="spellStart"/>
              <w:r>
                <w:t>fourier</w:t>
              </w:r>
              <w:proofErr w:type="spellEnd"/>
              <w:r>
                <w:t xml:space="preserve"> transform of the time series as regressor. Models for every country and then predict out of sample. The order of the </w:t>
              </w:r>
              <w:proofErr w:type="spellStart"/>
              <w:r>
                <w:t>arima</w:t>
              </w:r>
              <w:proofErr w:type="spellEnd"/>
              <w:r>
                <w:t xml:space="preserve"> models is determined from a grid search through different parameter settings.</w:t>
              </w:r>
            </w:ins>
          </w:p>
          <w:p w14:paraId="03F3A7C2" w14:textId="7D92512F" w:rsidR="007A6521" w:rsidRPr="00E768AE" w:rsidDel="00E768AE" w:rsidRDefault="00E768AE">
            <w:pPr>
              <w:pStyle w:val="Listenabsatz"/>
              <w:numPr>
                <w:ilvl w:val="0"/>
                <w:numId w:val="3"/>
              </w:numPr>
              <w:jc w:val="both"/>
              <w:rPr>
                <w:del w:id="20" w:author="Christian Url" w:date="2022-10-31T08:40:00Z"/>
                <w:rPrChange w:id="21" w:author="Christian Url" w:date="2022-10-31T08:40:00Z">
                  <w:rPr>
                    <w:del w:id="22" w:author="Christian Url" w:date="2022-10-31T08:40:00Z"/>
                    <w:b/>
                    <w:sz w:val="28"/>
                    <w:lang w:val="en-GB"/>
                  </w:rPr>
                </w:rPrChange>
              </w:rPr>
              <w:pPrChange w:id="23" w:author="Christian Url" w:date="2022-10-31T08:40:00Z">
                <w:pPr>
                  <w:jc w:val="both"/>
                </w:pPr>
              </w:pPrChange>
            </w:pPr>
            <w:ins w:id="24" w:author="Christian Url" w:date="2022-10-31T08:40:00Z">
              <w:r>
                <w:t>Coding: anywhere between half a day and a day, computation time: 3-5 minutes (parallelized calculation)</w:t>
              </w:r>
            </w:ins>
          </w:p>
          <w:p w14:paraId="35776198" w14:textId="77777777" w:rsidR="007A6521" w:rsidRPr="004E5A57" w:rsidDel="00E768AE" w:rsidRDefault="007A6521">
            <w:pPr>
              <w:pStyle w:val="Listenabsatz"/>
              <w:numPr>
                <w:ilvl w:val="0"/>
                <w:numId w:val="3"/>
              </w:numPr>
              <w:rPr>
                <w:del w:id="25" w:author="Christian Url" w:date="2022-10-31T08:40:00Z"/>
                <w:b/>
                <w:sz w:val="28"/>
              </w:rPr>
              <w:pPrChange w:id="26" w:author="Christian Url" w:date="2022-10-31T08:40:00Z">
                <w:pPr>
                  <w:jc w:val="both"/>
                </w:pPr>
              </w:pPrChange>
            </w:pPr>
          </w:p>
          <w:p w14:paraId="3FE7CCD3" w14:textId="77777777" w:rsidR="007A6521" w:rsidRPr="004E5A57" w:rsidDel="00E768AE" w:rsidRDefault="007A6521">
            <w:pPr>
              <w:pStyle w:val="Listenabsatz"/>
              <w:numPr>
                <w:ilvl w:val="0"/>
                <w:numId w:val="3"/>
              </w:numPr>
              <w:rPr>
                <w:del w:id="27" w:author="Christian Url" w:date="2022-10-31T08:40:00Z"/>
                <w:b/>
                <w:sz w:val="28"/>
              </w:rPr>
              <w:pPrChange w:id="28" w:author="Christian Url" w:date="2022-10-31T08:40:00Z">
                <w:pPr>
                  <w:jc w:val="both"/>
                </w:pPr>
              </w:pPrChange>
            </w:pPr>
          </w:p>
          <w:p w14:paraId="3AA994DE" w14:textId="77777777" w:rsidR="007A6521" w:rsidRPr="004E5A57" w:rsidDel="00E768AE" w:rsidRDefault="007A6521">
            <w:pPr>
              <w:pStyle w:val="Listenabsatz"/>
              <w:numPr>
                <w:ilvl w:val="0"/>
                <w:numId w:val="3"/>
              </w:numPr>
              <w:rPr>
                <w:del w:id="29" w:author="Christian Url" w:date="2022-10-31T08:40:00Z"/>
                <w:b/>
                <w:sz w:val="28"/>
              </w:rPr>
              <w:pPrChange w:id="30" w:author="Christian Url" w:date="2022-10-31T08:40:00Z">
                <w:pPr>
                  <w:jc w:val="both"/>
                </w:pPr>
              </w:pPrChange>
            </w:pPr>
          </w:p>
          <w:p w14:paraId="16C0D6CD" w14:textId="77777777" w:rsidR="007A6521" w:rsidRPr="004E5A57" w:rsidRDefault="007A6521">
            <w:pPr>
              <w:pStyle w:val="Listenabsatz"/>
              <w:numPr>
                <w:ilvl w:val="0"/>
                <w:numId w:val="3"/>
              </w:numPr>
              <w:rPr>
                <w:b/>
                <w:sz w:val="28"/>
              </w:rPr>
              <w:pPrChange w:id="31" w:author="Christian Url" w:date="2022-10-31T08:40:00Z">
                <w:pPr>
                  <w:jc w:val="both"/>
                </w:pPr>
              </w:pPrChange>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5211AD9A" w:rsidR="007A6521" w:rsidRPr="004E5A57" w:rsidDel="006A3581" w:rsidRDefault="007A6521" w:rsidP="000A12E2">
            <w:pPr>
              <w:jc w:val="both"/>
              <w:rPr>
                <w:del w:id="32" w:author="Christian Url" w:date="2022-10-31T08:49:00Z"/>
                <w:lang w:val="en-GB"/>
              </w:rPr>
            </w:pPr>
          </w:p>
          <w:p w14:paraId="4CB1E77B" w14:textId="77777777" w:rsidR="007A6521" w:rsidRPr="004E5A57" w:rsidDel="006A3581" w:rsidRDefault="007A6521" w:rsidP="000A12E2">
            <w:pPr>
              <w:jc w:val="both"/>
              <w:rPr>
                <w:del w:id="33" w:author="Christian Url" w:date="2022-10-31T08:49:00Z"/>
                <w:b/>
                <w:sz w:val="28"/>
                <w:lang w:val="en-GB"/>
              </w:rPr>
            </w:pPr>
          </w:p>
          <w:p w14:paraId="600A49B3" w14:textId="77777777" w:rsidR="007A6521" w:rsidRPr="004E5A57" w:rsidDel="006A3581" w:rsidRDefault="007A6521" w:rsidP="000A12E2">
            <w:pPr>
              <w:jc w:val="both"/>
              <w:rPr>
                <w:del w:id="34" w:author="Christian Url" w:date="2022-10-31T08:49:00Z"/>
                <w:b/>
                <w:sz w:val="28"/>
                <w:lang w:val="en-GB"/>
              </w:rPr>
            </w:pPr>
          </w:p>
          <w:p w14:paraId="05BA4713" w14:textId="77777777" w:rsidR="007A6521" w:rsidRPr="004E5A57" w:rsidDel="006A3581" w:rsidRDefault="007A6521" w:rsidP="000A12E2">
            <w:pPr>
              <w:jc w:val="both"/>
              <w:rPr>
                <w:del w:id="35" w:author="Christian Url" w:date="2022-10-31T08:49:00Z"/>
                <w:b/>
                <w:sz w:val="28"/>
                <w:lang w:val="en-GB"/>
              </w:rPr>
            </w:pPr>
          </w:p>
          <w:p w14:paraId="56455EB8" w14:textId="5B8E3694" w:rsidR="007A6521" w:rsidDel="006A3581" w:rsidRDefault="006A3581" w:rsidP="000A12E2">
            <w:pPr>
              <w:jc w:val="both"/>
              <w:rPr>
                <w:del w:id="36" w:author="Christian Url" w:date="2022-10-31T08:49:00Z"/>
                <w:bCs/>
                <w:lang w:val="en-GB"/>
              </w:rPr>
            </w:pPr>
            <w:ins w:id="37" w:author="Christian Url" w:date="2022-10-31T08:50:00Z">
              <w:r>
                <w:rPr>
                  <w:bCs/>
                  <w:lang w:val="en-GB"/>
                </w:rPr>
                <w:t>Using Google Trends</w:t>
              </w:r>
            </w:ins>
          </w:p>
          <w:p w14:paraId="79D0B5B6" w14:textId="59A1C34D" w:rsidR="006A3581" w:rsidRDefault="006A3581" w:rsidP="000A12E2">
            <w:pPr>
              <w:jc w:val="both"/>
              <w:rPr>
                <w:ins w:id="38" w:author="Christian Url" w:date="2022-10-31T08:50:00Z"/>
                <w:bCs/>
                <w:lang w:val="en-GB"/>
              </w:rPr>
            </w:pPr>
          </w:p>
          <w:p w14:paraId="2DCE521E" w14:textId="47B3B7E7" w:rsidR="006A3581" w:rsidRDefault="006A3581" w:rsidP="006A3581">
            <w:pPr>
              <w:pStyle w:val="Listenabsatz"/>
              <w:numPr>
                <w:ilvl w:val="0"/>
                <w:numId w:val="5"/>
              </w:numPr>
              <w:jc w:val="both"/>
              <w:rPr>
                <w:ins w:id="39" w:author="Christian Url" w:date="2022-10-31T08:51:00Z"/>
                <w:bCs/>
              </w:rPr>
            </w:pPr>
            <w:ins w:id="40" w:author="Christian Url" w:date="2022-10-31T08:50:00Z">
              <w:r>
                <w:rPr>
                  <w:bCs/>
                </w:rPr>
                <w:t>Transformation of indicator data. Then, download data from google trends containing vario</w:t>
              </w:r>
            </w:ins>
            <w:ins w:id="41" w:author="Christian Url" w:date="2022-10-31T08:51:00Z">
              <w:r>
                <w:rPr>
                  <w:bCs/>
                </w:rPr>
                <w:t>us different search terms and location of searches for each country individually</w:t>
              </w:r>
            </w:ins>
            <w:ins w:id="42" w:author="Christian Url" w:date="2022-10-31T08:55:00Z">
              <w:r>
                <w:rPr>
                  <w:bCs/>
                </w:rPr>
                <w:t>, adding up to 1</w:t>
              </w:r>
            </w:ins>
            <w:ins w:id="43" w:author="Christian Url" w:date="2022-10-31T08:56:00Z">
              <w:r>
                <w:rPr>
                  <w:bCs/>
                </w:rPr>
                <w:t>1 lags to each variable</w:t>
              </w:r>
            </w:ins>
          </w:p>
          <w:p w14:paraId="383B2CFB" w14:textId="35A0C37D" w:rsidR="006A3581" w:rsidRDefault="006A3581" w:rsidP="006A3581">
            <w:pPr>
              <w:pStyle w:val="Listenabsatz"/>
              <w:numPr>
                <w:ilvl w:val="0"/>
                <w:numId w:val="5"/>
              </w:numPr>
              <w:jc w:val="both"/>
              <w:rPr>
                <w:ins w:id="44" w:author="Christian Url" w:date="2022-10-31T08:54:00Z"/>
                <w:bCs/>
              </w:rPr>
            </w:pPr>
            <w:ins w:id="45" w:author="Christian Url" w:date="2022-10-31T08:51:00Z">
              <w:r>
                <w:rPr>
                  <w:bCs/>
                </w:rPr>
                <w:t xml:space="preserve">Competition between following models: </w:t>
              </w:r>
            </w:ins>
            <w:ins w:id="46" w:author="Christian Url" w:date="2022-10-31T08:53:00Z">
              <w:r>
                <w:rPr>
                  <w:bCs/>
                </w:rPr>
                <w:t>SVM Radial Sigma, Gradient Boosting Machine, Random Forest, Bayesian Regulated Neuronal Net, Xtreme Gradient Boos</w:t>
              </w:r>
            </w:ins>
            <w:ins w:id="47" w:author="Christian Url" w:date="2022-10-31T08:54:00Z">
              <w:r>
                <w:rPr>
                  <w:bCs/>
                </w:rPr>
                <w:t>ting Tree, SVM Linear Kernel, SVM Polynomial Kernel</w:t>
              </w:r>
            </w:ins>
          </w:p>
          <w:p w14:paraId="737866DA" w14:textId="2032CB34" w:rsidR="006A3581" w:rsidRPr="006A3581" w:rsidRDefault="006A3581">
            <w:pPr>
              <w:pStyle w:val="Listenabsatz"/>
              <w:numPr>
                <w:ilvl w:val="0"/>
                <w:numId w:val="5"/>
              </w:numPr>
              <w:jc w:val="both"/>
              <w:rPr>
                <w:ins w:id="48" w:author="Christian Url" w:date="2022-10-31T08:50:00Z"/>
                <w:bCs/>
                <w:rPrChange w:id="49" w:author="Christian Url" w:date="2022-10-31T08:50:00Z">
                  <w:rPr>
                    <w:ins w:id="50" w:author="Christian Url" w:date="2022-10-31T08:50:00Z"/>
                    <w:b/>
                    <w:sz w:val="28"/>
                    <w:lang w:val="en-GB"/>
                  </w:rPr>
                </w:rPrChange>
              </w:rPr>
              <w:pPrChange w:id="51" w:author="Christian Url" w:date="2022-10-31T08:50:00Z">
                <w:pPr>
                  <w:jc w:val="both"/>
                </w:pPr>
              </w:pPrChange>
            </w:pPr>
            <w:ins w:id="52" w:author="Christian Url" w:date="2022-10-31T08:56:00Z">
              <w:r>
                <w:rPr>
                  <w:bCs/>
                </w:rPr>
                <w:t xml:space="preserve">Including cleaning up and </w:t>
              </w:r>
            </w:ins>
            <w:ins w:id="53" w:author="Christian Url" w:date="2022-10-31T08:57:00Z">
              <w:r>
                <w:rPr>
                  <w:bCs/>
                </w:rPr>
                <w:t>so reaching something near a production stage: a full 40h week</w:t>
              </w:r>
            </w:ins>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52E97A3A" w:rsidR="007A6521" w:rsidRPr="004E5A57" w:rsidDel="00192780" w:rsidRDefault="007A6521" w:rsidP="000A12E2">
            <w:pPr>
              <w:jc w:val="both"/>
              <w:rPr>
                <w:del w:id="54" w:author="Christian Url" w:date="2022-10-31T09:21:00Z"/>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FF"/>
    <w:multiLevelType w:val="hybridMultilevel"/>
    <w:tmpl w:val="96C6AC24"/>
    <w:lvl w:ilvl="0" w:tplc="FFFFFFFF">
      <w:start w:val="1"/>
      <w:numFmt w:val="decimal"/>
      <w:lvlText w:val="(%1)"/>
      <w:lvlJc w:val="left"/>
      <w:pPr>
        <w:ind w:left="720" w:hanging="360"/>
      </w:pPr>
      <w:rPr>
        <w:rFonts w:hint="default"/>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484746"/>
    <w:multiLevelType w:val="hybridMultilevel"/>
    <w:tmpl w:val="61F08E5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00EB0"/>
    <w:multiLevelType w:val="hybridMultilevel"/>
    <w:tmpl w:val="309081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989085">
    <w:abstractNumId w:val="1"/>
  </w:num>
  <w:num w:numId="2" w16cid:durableId="2090693346">
    <w:abstractNumId w:val="2"/>
  </w:num>
  <w:num w:numId="3" w16cid:durableId="1731733159">
    <w:abstractNumId w:val="0"/>
  </w:num>
  <w:num w:numId="4" w16cid:durableId="1157962390">
    <w:abstractNumId w:val="3"/>
  </w:num>
  <w:num w:numId="5" w16cid:durableId="7485819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192780"/>
    <w:rsid w:val="00442E75"/>
    <w:rsid w:val="0048736F"/>
    <w:rsid w:val="004E5A57"/>
    <w:rsid w:val="00695CA6"/>
    <w:rsid w:val="006A3581"/>
    <w:rsid w:val="00746E3B"/>
    <w:rsid w:val="007A6521"/>
    <w:rsid w:val="008C6810"/>
    <w:rsid w:val="00A10EAD"/>
    <w:rsid w:val="00A93CB7"/>
    <w:rsid w:val="00B51EFE"/>
    <w:rsid w:val="00E768A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E768AE"/>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2553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2</cp:revision>
  <dcterms:created xsi:type="dcterms:W3CDTF">2022-11-30T17:16:00Z</dcterms:created>
  <dcterms:modified xsi:type="dcterms:W3CDTF">2022-11-30T17:16:00Z</dcterms:modified>
</cp:coreProperties>
</file>