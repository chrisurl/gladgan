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3038E" w14:textId="601876BE" w:rsidR="008C6810" w:rsidRPr="004E5A57" w:rsidRDefault="008C6810" w:rsidP="008C6810">
      <w:pPr>
        <w:pStyle w:val="Titel"/>
        <w:rPr>
          <w:rFonts w:asciiTheme="minorHAnsi" w:hAnsiTheme="minorHAnsi" w:cstheme="minorHAnsi"/>
          <w:b/>
          <w:lang w:val="en-GB"/>
        </w:rPr>
      </w:pPr>
      <w:r w:rsidRPr="004E5A57">
        <w:rPr>
          <w:rFonts w:asciiTheme="minorHAnsi" w:hAnsiTheme="minorHAnsi" w:cstheme="minorHAnsi"/>
          <w:b/>
          <w:lang w:val="en-GB"/>
        </w:rPr>
        <w:t xml:space="preserve">Accuracy Award </w:t>
      </w:r>
      <w:r w:rsidR="0048736F" w:rsidRPr="004E5A57">
        <w:rPr>
          <w:rFonts w:asciiTheme="minorHAnsi" w:hAnsiTheme="minorHAnsi" w:cstheme="minorHAnsi"/>
          <w:b/>
          <w:lang w:val="en-GB"/>
        </w:rPr>
        <w:t>Approach</w:t>
      </w:r>
      <w:r w:rsidRPr="004E5A57">
        <w:rPr>
          <w:rFonts w:asciiTheme="minorHAnsi" w:hAnsiTheme="minorHAnsi" w:cstheme="minorHAnsi"/>
          <w:b/>
          <w:lang w:val="en-GB"/>
        </w:rPr>
        <w:t xml:space="preserve"> Description</w:t>
      </w:r>
    </w:p>
    <w:p w14:paraId="5AB58E7A" w14:textId="3266F99B" w:rsidR="008C6810" w:rsidRPr="004E5A57" w:rsidRDefault="007A6521" w:rsidP="00EE5097">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1 - Approach</w:t>
      </w:r>
    </w:p>
    <w:p w14:paraId="55C63BCC" w14:textId="101E7FBC" w:rsidR="00EE5097" w:rsidRPr="004E5A57" w:rsidRDefault="00EE5097" w:rsidP="00EE5097">
      <w:pPr>
        <w:jc w:val="both"/>
        <w:rPr>
          <w:lang w:val="en-GB"/>
        </w:rPr>
      </w:pPr>
      <w:r w:rsidRPr="004E5A57">
        <w:rPr>
          <w:lang w:val="en-GB"/>
        </w:rPr>
        <w:t xml:space="preserve">Please provide a </w:t>
      </w:r>
      <w:r w:rsidR="008C6810" w:rsidRPr="004E5A57">
        <w:rPr>
          <w:lang w:val="en-GB"/>
        </w:rPr>
        <w:t>short</w:t>
      </w:r>
      <w:r w:rsidRPr="004E5A57">
        <w:rPr>
          <w:lang w:val="en-GB"/>
        </w:rPr>
        <w:t xml:space="preserve"> description of the </w:t>
      </w:r>
      <w:r w:rsidR="00B51EFE" w:rsidRPr="004E5A57">
        <w:rPr>
          <w:lang w:val="en-GB"/>
        </w:rPr>
        <w:t>approach</w:t>
      </w:r>
      <w:r w:rsidR="007A6521" w:rsidRPr="004E5A57">
        <w:rPr>
          <w:lang w:val="en-GB"/>
        </w:rPr>
        <w:t xml:space="preserve"> </w:t>
      </w:r>
      <w:r w:rsidRPr="004E5A57">
        <w:rPr>
          <w:lang w:val="en-GB"/>
        </w:rPr>
        <w:t>used to calculate the point estimates for the selected countries. The description should contain (1) the data processing steps, (2) the methods and models used, and (</w:t>
      </w:r>
      <w:r w:rsidR="008C6810" w:rsidRPr="004E5A57">
        <w:rPr>
          <w:lang w:val="en-GB"/>
        </w:rPr>
        <w:t>3</w:t>
      </w:r>
      <w:r w:rsidRPr="004E5A57">
        <w:rPr>
          <w:lang w:val="en-GB"/>
        </w:rPr>
        <w:t xml:space="preserve">) the time it took to calculate the point estimates. </w:t>
      </w:r>
    </w:p>
    <w:tbl>
      <w:tblPr>
        <w:tblStyle w:val="Tabellenraster"/>
        <w:tblW w:w="0" w:type="auto"/>
        <w:tblLook w:val="04A0" w:firstRow="1" w:lastRow="0" w:firstColumn="1" w:lastColumn="0" w:noHBand="0" w:noVBand="1"/>
      </w:tblPr>
      <w:tblGrid>
        <w:gridCol w:w="9350"/>
      </w:tblGrid>
      <w:tr w:rsidR="00EE5097" w:rsidRPr="004E5A57" w14:paraId="1B3F5305" w14:textId="77777777" w:rsidTr="001E4E32">
        <w:tc>
          <w:tcPr>
            <w:tcW w:w="9350" w:type="dxa"/>
          </w:tcPr>
          <w:p w14:paraId="1FAC6186" w14:textId="0AEE119B" w:rsidR="000A3ED6" w:rsidRDefault="00F07635" w:rsidP="00F07635">
            <w:pPr>
              <w:pStyle w:val="Listenabsatz"/>
              <w:numPr>
                <w:ilvl w:val="0"/>
                <w:numId w:val="2"/>
              </w:numPr>
              <w:jc w:val="both"/>
              <w:rPr>
                <w:ins w:id="0" w:author="Christian Url" w:date="2022-09-30T14:42:00Z"/>
              </w:rPr>
            </w:pPr>
            <w:ins w:id="1" w:author="Christian Url" w:date="2022-09-30T14:42:00Z">
              <w:r>
                <w:t xml:space="preserve">Filter and transform (scale) the data from </w:t>
              </w:r>
              <w:proofErr w:type="spellStart"/>
              <w:r w:rsidRPr="00F07635">
                <w:t>tour_occ_nim_linear</w:t>
              </w:r>
              <w:proofErr w:type="spellEnd"/>
            </w:ins>
          </w:p>
          <w:p w14:paraId="5734139C" w14:textId="1E10BEE0" w:rsidR="00F07635" w:rsidRDefault="00F07635" w:rsidP="00F07635">
            <w:pPr>
              <w:pStyle w:val="Listenabsatz"/>
              <w:numPr>
                <w:ilvl w:val="0"/>
                <w:numId w:val="2"/>
              </w:numPr>
              <w:jc w:val="both"/>
              <w:rPr>
                <w:ins w:id="2" w:author="Christian Url" w:date="2022-09-30T14:44:00Z"/>
              </w:rPr>
            </w:pPr>
            <w:ins w:id="3" w:author="Christian Url" w:date="2022-09-30T14:42:00Z">
              <w:r>
                <w:t xml:space="preserve">Use </w:t>
              </w:r>
            </w:ins>
            <w:ins w:id="4" w:author="Christian Url" w:date="2022-09-30T14:43:00Z">
              <w:r>
                <w:t xml:space="preserve">ARIMA models for every country and then predict out of sample. The order of the </w:t>
              </w:r>
              <w:proofErr w:type="spellStart"/>
              <w:r>
                <w:t>arima</w:t>
              </w:r>
              <w:proofErr w:type="spellEnd"/>
              <w:r>
                <w:t xml:space="preserve"> models </w:t>
              </w:r>
            </w:ins>
            <w:ins w:id="5" w:author="Christian Url" w:date="2022-09-30T14:44:00Z">
              <w:r>
                <w:t>is determined from a grid search through different parameter settings.</w:t>
              </w:r>
            </w:ins>
          </w:p>
          <w:p w14:paraId="34F7D785" w14:textId="665EF180" w:rsidR="00F07635" w:rsidRPr="00F07635" w:rsidDel="00F07635" w:rsidRDefault="00F07635" w:rsidP="00F07635">
            <w:pPr>
              <w:pStyle w:val="Listenabsatz"/>
              <w:numPr>
                <w:ilvl w:val="0"/>
                <w:numId w:val="2"/>
              </w:numPr>
              <w:jc w:val="both"/>
              <w:rPr>
                <w:del w:id="6" w:author="Christian Url" w:date="2022-09-30T14:44:00Z"/>
              </w:rPr>
              <w:pPrChange w:id="7" w:author="Christian Url" w:date="2022-09-30T14:43:00Z">
                <w:pPr>
                  <w:jc w:val="both"/>
                </w:pPr>
              </w:pPrChange>
            </w:pPr>
            <w:ins w:id="8" w:author="Christian Url" w:date="2022-09-30T14:46:00Z">
              <w:r>
                <w:t xml:space="preserve">Coding: anywhere between half a day and a day, computation time: </w:t>
              </w:r>
            </w:ins>
            <w:ins w:id="9" w:author="Christian Url" w:date="2022-09-30T14:47:00Z">
              <w:r>
                <w:t>3-5 minutes (parallelized calculation)</w:t>
              </w:r>
            </w:ins>
          </w:p>
          <w:p w14:paraId="7F6E027E" w14:textId="505E9B98" w:rsidR="007A6521" w:rsidRPr="00F07635" w:rsidDel="00F07635" w:rsidRDefault="007A6521" w:rsidP="00F07635">
            <w:pPr>
              <w:pStyle w:val="Listenabsatz"/>
              <w:numPr>
                <w:ilvl w:val="0"/>
                <w:numId w:val="2"/>
              </w:numPr>
              <w:jc w:val="both"/>
              <w:rPr>
                <w:del w:id="10" w:author="Christian Url" w:date="2022-09-30T14:44:00Z"/>
                <w:b/>
                <w:sz w:val="28"/>
                <w:rPrChange w:id="11" w:author="Christian Url" w:date="2022-09-30T14:44:00Z">
                  <w:rPr>
                    <w:del w:id="12" w:author="Christian Url" w:date="2022-09-30T14:44:00Z"/>
                  </w:rPr>
                </w:rPrChange>
              </w:rPr>
              <w:pPrChange w:id="13" w:author="Christian Url" w:date="2022-09-30T14:44:00Z">
                <w:pPr>
                  <w:jc w:val="both"/>
                </w:pPr>
              </w:pPrChange>
            </w:pPr>
          </w:p>
          <w:p w14:paraId="569D6A50" w14:textId="77777777" w:rsidR="000A3ED6" w:rsidRPr="004E5A57" w:rsidDel="00F07635" w:rsidRDefault="000A3ED6" w:rsidP="00F07635">
            <w:pPr>
              <w:pStyle w:val="Listenabsatz"/>
              <w:rPr>
                <w:del w:id="14" w:author="Christian Url" w:date="2022-09-30T14:44:00Z"/>
              </w:rPr>
              <w:pPrChange w:id="15" w:author="Christian Url" w:date="2022-09-30T14:44:00Z">
                <w:pPr>
                  <w:jc w:val="both"/>
                </w:pPr>
              </w:pPrChange>
            </w:pPr>
          </w:p>
          <w:p w14:paraId="4C44055F" w14:textId="77777777" w:rsidR="00EE5097" w:rsidRPr="004E5A57" w:rsidRDefault="00EE5097" w:rsidP="00F07635">
            <w:pPr>
              <w:pStyle w:val="Listenabsatz"/>
              <w:numPr>
                <w:ilvl w:val="0"/>
                <w:numId w:val="2"/>
              </w:numPr>
              <w:jc w:val="both"/>
              <w:pPrChange w:id="16" w:author="Christian Url" w:date="2022-09-30T14:44:00Z">
                <w:pPr>
                  <w:jc w:val="both"/>
                </w:pPr>
              </w:pPrChange>
            </w:pPr>
          </w:p>
          <w:p w14:paraId="688EFB94" w14:textId="77777777" w:rsidR="00EE5097" w:rsidRPr="004E5A57" w:rsidRDefault="00EE5097" w:rsidP="001E4E32">
            <w:pPr>
              <w:jc w:val="both"/>
              <w:rPr>
                <w:b/>
                <w:sz w:val="28"/>
                <w:lang w:val="en-GB"/>
              </w:rPr>
            </w:pPr>
          </w:p>
          <w:p w14:paraId="50565673" w14:textId="77777777" w:rsidR="00EE5097" w:rsidRPr="004E5A57" w:rsidRDefault="00EE5097" w:rsidP="001E4E32">
            <w:pPr>
              <w:jc w:val="both"/>
              <w:rPr>
                <w:b/>
                <w:sz w:val="28"/>
                <w:lang w:val="en-GB"/>
              </w:rPr>
            </w:pPr>
          </w:p>
        </w:tc>
      </w:tr>
    </w:tbl>
    <w:p w14:paraId="78A36792" w14:textId="2F4E37AA"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2 - Approach</w:t>
      </w:r>
    </w:p>
    <w:p w14:paraId="0F6616E7"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7EFD3B41" w14:textId="77777777" w:rsidTr="000A12E2">
        <w:tc>
          <w:tcPr>
            <w:tcW w:w="9350" w:type="dxa"/>
          </w:tcPr>
          <w:p w14:paraId="4D95B954" w14:textId="5BA9F389" w:rsidR="007A6521" w:rsidRPr="004E5A57" w:rsidRDefault="007A6521" w:rsidP="000A12E2">
            <w:pPr>
              <w:jc w:val="both"/>
              <w:rPr>
                <w:lang w:val="en-GB"/>
              </w:rPr>
            </w:pPr>
          </w:p>
          <w:p w14:paraId="03F3A7C2" w14:textId="77777777" w:rsidR="007A6521" w:rsidRPr="004E5A57" w:rsidRDefault="007A6521" w:rsidP="000A12E2">
            <w:pPr>
              <w:jc w:val="both"/>
              <w:rPr>
                <w:b/>
                <w:sz w:val="28"/>
                <w:lang w:val="en-GB"/>
              </w:rPr>
            </w:pPr>
          </w:p>
          <w:p w14:paraId="35776198" w14:textId="77777777" w:rsidR="007A6521" w:rsidRPr="004E5A57" w:rsidRDefault="007A6521" w:rsidP="000A12E2">
            <w:pPr>
              <w:jc w:val="both"/>
              <w:rPr>
                <w:b/>
                <w:sz w:val="28"/>
                <w:lang w:val="en-GB"/>
              </w:rPr>
            </w:pPr>
          </w:p>
          <w:p w14:paraId="3FE7CCD3" w14:textId="77777777" w:rsidR="007A6521" w:rsidRPr="004E5A57" w:rsidRDefault="007A6521" w:rsidP="000A12E2">
            <w:pPr>
              <w:jc w:val="both"/>
              <w:rPr>
                <w:b/>
                <w:sz w:val="28"/>
                <w:lang w:val="en-GB"/>
              </w:rPr>
            </w:pPr>
          </w:p>
          <w:p w14:paraId="3AA994DE" w14:textId="77777777" w:rsidR="007A6521" w:rsidRPr="004E5A57" w:rsidRDefault="007A6521" w:rsidP="000A12E2">
            <w:pPr>
              <w:jc w:val="both"/>
              <w:rPr>
                <w:b/>
                <w:sz w:val="28"/>
                <w:lang w:val="en-GB"/>
              </w:rPr>
            </w:pPr>
          </w:p>
          <w:p w14:paraId="16C0D6CD" w14:textId="77777777" w:rsidR="007A6521" w:rsidRPr="004E5A57" w:rsidRDefault="007A6521" w:rsidP="000A12E2">
            <w:pPr>
              <w:jc w:val="both"/>
              <w:rPr>
                <w:b/>
                <w:sz w:val="28"/>
                <w:lang w:val="en-GB"/>
              </w:rPr>
            </w:pPr>
          </w:p>
        </w:tc>
      </w:tr>
    </w:tbl>
    <w:p w14:paraId="0B0D240F" w14:textId="5DB7CFFA"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3 - Approach</w:t>
      </w:r>
    </w:p>
    <w:p w14:paraId="6072AA77"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111C4E52" w14:textId="77777777" w:rsidTr="000A12E2">
        <w:tc>
          <w:tcPr>
            <w:tcW w:w="9350" w:type="dxa"/>
          </w:tcPr>
          <w:p w14:paraId="4A3ACC06" w14:textId="77777777" w:rsidR="007A6521" w:rsidRPr="004E5A57" w:rsidRDefault="007A6521" w:rsidP="000A12E2">
            <w:pPr>
              <w:jc w:val="both"/>
              <w:rPr>
                <w:lang w:val="en-GB"/>
              </w:rPr>
            </w:pPr>
          </w:p>
          <w:p w14:paraId="4CB1E77B" w14:textId="77777777" w:rsidR="007A6521" w:rsidRPr="004E5A57" w:rsidRDefault="007A6521" w:rsidP="000A12E2">
            <w:pPr>
              <w:jc w:val="both"/>
              <w:rPr>
                <w:b/>
                <w:sz w:val="28"/>
                <w:lang w:val="en-GB"/>
              </w:rPr>
            </w:pPr>
          </w:p>
          <w:p w14:paraId="600A49B3" w14:textId="77777777" w:rsidR="007A6521" w:rsidRPr="004E5A57" w:rsidRDefault="007A6521" w:rsidP="000A12E2">
            <w:pPr>
              <w:jc w:val="both"/>
              <w:rPr>
                <w:b/>
                <w:sz w:val="28"/>
                <w:lang w:val="en-GB"/>
              </w:rPr>
            </w:pPr>
          </w:p>
          <w:p w14:paraId="05BA4713" w14:textId="77777777" w:rsidR="007A6521" w:rsidRPr="004E5A57" w:rsidRDefault="007A6521" w:rsidP="000A12E2">
            <w:pPr>
              <w:jc w:val="both"/>
              <w:rPr>
                <w:b/>
                <w:sz w:val="28"/>
                <w:lang w:val="en-GB"/>
              </w:rPr>
            </w:pPr>
          </w:p>
          <w:p w14:paraId="56455EB8" w14:textId="77777777" w:rsidR="007A6521" w:rsidRPr="004E5A57" w:rsidRDefault="007A6521" w:rsidP="000A12E2">
            <w:pPr>
              <w:jc w:val="both"/>
              <w:rPr>
                <w:b/>
                <w:sz w:val="28"/>
                <w:lang w:val="en-GB"/>
              </w:rPr>
            </w:pPr>
          </w:p>
          <w:p w14:paraId="3E4FA93D" w14:textId="77777777" w:rsidR="007A6521" w:rsidRPr="004E5A57" w:rsidRDefault="007A6521" w:rsidP="000A12E2">
            <w:pPr>
              <w:jc w:val="both"/>
              <w:rPr>
                <w:b/>
                <w:sz w:val="28"/>
                <w:lang w:val="en-GB"/>
              </w:rPr>
            </w:pPr>
          </w:p>
        </w:tc>
      </w:tr>
    </w:tbl>
    <w:p w14:paraId="63CCB2A2" w14:textId="4958C02B"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lastRenderedPageBreak/>
        <w:t>Entry 4 - Approach</w:t>
      </w:r>
    </w:p>
    <w:p w14:paraId="3DFA2BB5"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3F22D177" w14:textId="77777777" w:rsidTr="000A12E2">
        <w:tc>
          <w:tcPr>
            <w:tcW w:w="9350" w:type="dxa"/>
          </w:tcPr>
          <w:p w14:paraId="24A9889E" w14:textId="77777777" w:rsidR="007A6521" w:rsidRPr="004E5A57" w:rsidRDefault="007A6521" w:rsidP="000A12E2">
            <w:pPr>
              <w:jc w:val="both"/>
              <w:rPr>
                <w:lang w:val="en-GB"/>
              </w:rPr>
            </w:pPr>
          </w:p>
          <w:p w14:paraId="16EADDA2" w14:textId="77777777" w:rsidR="007A6521" w:rsidRPr="004E5A57" w:rsidRDefault="007A6521" w:rsidP="000A12E2">
            <w:pPr>
              <w:jc w:val="both"/>
              <w:rPr>
                <w:b/>
                <w:sz w:val="28"/>
                <w:lang w:val="en-GB"/>
              </w:rPr>
            </w:pPr>
          </w:p>
          <w:p w14:paraId="4B454739" w14:textId="77777777" w:rsidR="007A6521" w:rsidRPr="004E5A57" w:rsidRDefault="007A6521" w:rsidP="000A12E2">
            <w:pPr>
              <w:jc w:val="both"/>
              <w:rPr>
                <w:b/>
                <w:sz w:val="28"/>
                <w:lang w:val="en-GB"/>
              </w:rPr>
            </w:pPr>
          </w:p>
          <w:p w14:paraId="3BCA3877" w14:textId="77777777" w:rsidR="007A6521" w:rsidRPr="004E5A57" w:rsidRDefault="007A6521" w:rsidP="000A12E2">
            <w:pPr>
              <w:jc w:val="both"/>
              <w:rPr>
                <w:b/>
                <w:sz w:val="28"/>
                <w:lang w:val="en-GB"/>
              </w:rPr>
            </w:pPr>
          </w:p>
          <w:p w14:paraId="57E4F024" w14:textId="77777777" w:rsidR="007A6521" w:rsidRPr="004E5A57" w:rsidRDefault="007A6521" w:rsidP="000A12E2">
            <w:pPr>
              <w:jc w:val="both"/>
              <w:rPr>
                <w:b/>
                <w:sz w:val="28"/>
                <w:lang w:val="en-GB"/>
              </w:rPr>
            </w:pPr>
          </w:p>
          <w:p w14:paraId="04DD76CA" w14:textId="77777777" w:rsidR="007A6521" w:rsidRPr="004E5A57" w:rsidRDefault="007A6521" w:rsidP="000A12E2">
            <w:pPr>
              <w:jc w:val="both"/>
              <w:rPr>
                <w:b/>
                <w:sz w:val="28"/>
                <w:lang w:val="en-GB"/>
              </w:rPr>
            </w:pPr>
          </w:p>
        </w:tc>
      </w:tr>
    </w:tbl>
    <w:p w14:paraId="3C7BA9BD" w14:textId="0D38733B" w:rsidR="007A6521" w:rsidRPr="004E5A57" w:rsidRDefault="007A6521" w:rsidP="007A6521">
      <w:pPr>
        <w:pStyle w:val="berschrift1"/>
        <w:rPr>
          <w:rFonts w:asciiTheme="minorHAnsi" w:hAnsiTheme="minorHAnsi" w:cstheme="minorHAnsi"/>
          <w:b/>
          <w:sz w:val="40"/>
          <w:lang w:val="en-GB"/>
        </w:rPr>
      </w:pPr>
      <w:r w:rsidRPr="004E5A57">
        <w:rPr>
          <w:rFonts w:asciiTheme="minorHAnsi" w:hAnsiTheme="minorHAnsi" w:cstheme="minorHAnsi"/>
          <w:b/>
          <w:sz w:val="40"/>
          <w:lang w:val="en-GB"/>
        </w:rPr>
        <w:t>Entry 5 - Approach</w:t>
      </w:r>
    </w:p>
    <w:p w14:paraId="56D85BC1" w14:textId="77777777" w:rsidR="00B51EFE" w:rsidRPr="004E5A57" w:rsidRDefault="00B51EFE" w:rsidP="00B51EFE">
      <w:pPr>
        <w:jc w:val="both"/>
        <w:rPr>
          <w:lang w:val="en-GB"/>
        </w:rPr>
      </w:pPr>
      <w:r w:rsidRPr="004E5A57">
        <w:rPr>
          <w:lang w:val="en-GB"/>
        </w:rPr>
        <w:t xml:space="preserve">Please provide a short description of the approach used to calculate the point estimates for the selected countries. The description should contain (1) the data processing steps, (2) the methods and models used, and (3) the time it took to calculate the point estimates. </w:t>
      </w:r>
    </w:p>
    <w:tbl>
      <w:tblPr>
        <w:tblStyle w:val="Tabellenraster"/>
        <w:tblW w:w="0" w:type="auto"/>
        <w:tblLook w:val="04A0" w:firstRow="1" w:lastRow="0" w:firstColumn="1" w:lastColumn="0" w:noHBand="0" w:noVBand="1"/>
      </w:tblPr>
      <w:tblGrid>
        <w:gridCol w:w="9350"/>
      </w:tblGrid>
      <w:tr w:rsidR="007A6521" w:rsidRPr="004E5A57" w14:paraId="15E302D8" w14:textId="77777777" w:rsidTr="000A12E2">
        <w:tc>
          <w:tcPr>
            <w:tcW w:w="9350" w:type="dxa"/>
          </w:tcPr>
          <w:p w14:paraId="55B10F10" w14:textId="77777777" w:rsidR="007A6521" w:rsidRPr="004E5A57" w:rsidRDefault="007A6521" w:rsidP="000A12E2">
            <w:pPr>
              <w:jc w:val="both"/>
              <w:rPr>
                <w:lang w:val="en-GB"/>
              </w:rPr>
            </w:pPr>
          </w:p>
          <w:p w14:paraId="049BC34A" w14:textId="77777777" w:rsidR="007A6521" w:rsidRPr="004E5A57" w:rsidRDefault="007A6521" w:rsidP="000A12E2">
            <w:pPr>
              <w:jc w:val="both"/>
              <w:rPr>
                <w:b/>
                <w:sz w:val="28"/>
                <w:lang w:val="en-GB"/>
              </w:rPr>
            </w:pPr>
          </w:p>
          <w:p w14:paraId="669FA5A1" w14:textId="77777777" w:rsidR="007A6521" w:rsidRPr="004E5A57" w:rsidRDefault="007A6521" w:rsidP="000A12E2">
            <w:pPr>
              <w:jc w:val="both"/>
              <w:rPr>
                <w:b/>
                <w:sz w:val="28"/>
                <w:lang w:val="en-GB"/>
              </w:rPr>
            </w:pPr>
          </w:p>
          <w:p w14:paraId="15A1F0BA" w14:textId="77777777" w:rsidR="007A6521" w:rsidRPr="004E5A57" w:rsidRDefault="007A6521" w:rsidP="000A12E2">
            <w:pPr>
              <w:jc w:val="both"/>
              <w:rPr>
                <w:b/>
                <w:sz w:val="28"/>
                <w:lang w:val="en-GB"/>
              </w:rPr>
            </w:pPr>
          </w:p>
          <w:p w14:paraId="009CBDE1" w14:textId="77777777" w:rsidR="007A6521" w:rsidRPr="004E5A57" w:rsidRDefault="007A6521" w:rsidP="000A12E2">
            <w:pPr>
              <w:jc w:val="both"/>
              <w:rPr>
                <w:b/>
                <w:sz w:val="28"/>
                <w:lang w:val="en-GB"/>
              </w:rPr>
            </w:pPr>
          </w:p>
          <w:p w14:paraId="182D1DF5" w14:textId="77777777" w:rsidR="007A6521" w:rsidRPr="004E5A57" w:rsidRDefault="007A6521" w:rsidP="000A12E2">
            <w:pPr>
              <w:jc w:val="both"/>
              <w:rPr>
                <w:b/>
                <w:sz w:val="28"/>
                <w:lang w:val="en-GB"/>
              </w:rPr>
            </w:pPr>
          </w:p>
        </w:tc>
      </w:tr>
    </w:tbl>
    <w:p w14:paraId="4B8D68BD" w14:textId="49A95AD3" w:rsidR="007A6521" w:rsidRPr="004E5A57" w:rsidRDefault="007A6521" w:rsidP="000A3ED6">
      <w:pPr>
        <w:pStyle w:val="berschrift1"/>
        <w:rPr>
          <w:rFonts w:asciiTheme="minorHAnsi" w:hAnsiTheme="minorHAnsi" w:cstheme="minorHAnsi"/>
          <w:b/>
          <w:lang w:val="en-GB"/>
        </w:rPr>
      </w:pPr>
    </w:p>
    <w:p w14:paraId="65E43BB9" w14:textId="77777777" w:rsidR="007A6521" w:rsidRPr="004E5A57" w:rsidRDefault="007A6521" w:rsidP="007A6521">
      <w:pPr>
        <w:rPr>
          <w:lang w:val="en-GB"/>
        </w:rPr>
      </w:pPr>
    </w:p>
    <w:p w14:paraId="5B5DD12C" w14:textId="4016F3A2" w:rsidR="000A3ED6" w:rsidRPr="004E5A57" w:rsidRDefault="000A3ED6" w:rsidP="000A3ED6">
      <w:pPr>
        <w:pStyle w:val="berschrift1"/>
        <w:rPr>
          <w:rFonts w:asciiTheme="minorHAnsi" w:hAnsiTheme="minorHAnsi" w:cstheme="minorHAnsi"/>
          <w:b/>
          <w:lang w:val="en-GB"/>
        </w:rPr>
      </w:pPr>
      <w:r w:rsidRPr="004E5A57">
        <w:rPr>
          <w:rFonts w:asciiTheme="minorHAnsi" w:hAnsiTheme="minorHAnsi" w:cstheme="minorHAnsi"/>
          <w:b/>
          <w:lang w:val="en-GB"/>
        </w:rPr>
        <w:t>Short description of the Team – area of expertise (optional)</w:t>
      </w:r>
    </w:p>
    <w:p w14:paraId="0B8EE8B8" w14:textId="153A837B" w:rsidR="000A3ED6" w:rsidRPr="004E5A57" w:rsidRDefault="000A3ED6" w:rsidP="000A3ED6">
      <w:pPr>
        <w:rPr>
          <w:lang w:val="en-GB"/>
        </w:rPr>
      </w:pPr>
      <w:r w:rsidRPr="004E5A57">
        <w:rPr>
          <w:lang w:val="en-GB"/>
        </w:rPr>
        <w:t>Please provide a description of the team</w:t>
      </w:r>
      <w:r w:rsidR="004E5A57">
        <w:rPr>
          <w:lang w:val="en-GB"/>
        </w:rPr>
        <w:t xml:space="preserve"> and all team members</w:t>
      </w:r>
      <w:r w:rsidRPr="004E5A57">
        <w:rPr>
          <w:lang w:val="en-GB"/>
        </w:rPr>
        <w:t>, your area of expertise and contact information.</w:t>
      </w:r>
    </w:p>
    <w:tbl>
      <w:tblPr>
        <w:tblStyle w:val="Tabellenraster"/>
        <w:tblW w:w="0" w:type="auto"/>
        <w:tblLook w:val="04A0" w:firstRow="1" w:lastRow="0" w:firstColumn="1" w:lastColumn="0" w:noHBand="0" w:noVBand="1"/>
      </w:tblPr>
      <w:tblGrid>
        <w:gridCol w:w="9350"/>
      </w:tblGrid>
      <w:tr w:rsidR="000A3ED6" w:rsidRPr="004E5A57" w14:paraId="11860564" w14:textId="77777777" w:rsidTr="000A3ED6">
        <w:tc>
          <w:tcPr>
            <w:tcW w:w="9350" w:type="dxa"/>
          </w:tcPr>
          <w:p w14:paraId="54439288" w14:textId="77777777" w:rsidR="000A3ED6" w:rsidRPr="004E5A57" w:rsidRDefault="000A3ED6" w:rsidP="000A3ED6">
            <w:pPr>
              <w:jc w:val="both"/>
              <w:rPr>
                <w:lang w:val="en-GB"/>
              </w:rPr>
            </w:pPr>
          </w:p>
          <w:p w14:paraId="3F5958CD" w14:textId="77777777" w:rsidR="000A3ED6" w:rsidRPr="004E5A57" w:rsidRDefault="000A3ED6" w:rsidP="000A3ED6">
            <w:pPr>
              <w:jc w:val="both"/>
              <w:rPr>
                <w:b/>
                <w:sz w:val="28"/>
                <w:lang w:val="en-GB"/>
              </w:rPr>
            </w:pPr>
          </w:p>
          <w:p w14:paraId="61B091CE" w14:textId="77777777" w:rsidR="000A3ED6" w:rsidRPr="004E5A57" w:rsidRDefault="000A3ED6" w:rsidP="000A3ED6">
            <w:pPr>
              <w:jc w:val="both"/>
              <w:rPr>
                <w:b/>
                <w:sz w:val="28"/>
                <w:lang w:val="en-GB"/>
              </w:rPr>
            </w:pPr>
          </w:p>
          <w:p w14:paraId="4DD663CD" w14:textId="77777777" w:rsidR="000A3ED6" w:rsidRPr="004E5A57" w:rsidRDefault="000A3ED6" w:rsidP="000A3ED6">
            <w:pPr>
              <w:jc w:val="both"/>
              <w:rPr>
                <w:b/>
                <w:sz w:val="28"/>
                <w:lang w:val="en-GB"/>
              </w:rPr>
            </w:pPr>
          </w:p>
          <w:p w14:paraId="34BF92C1" w14:textId="77777777" w:rsidR="000A3ED6" w:rsidRPr="004E5A57" w:rsidRDefault="000A3ED6" w:rsidP="000A3ED6">
            <w:pPr>
              <w:jc w:val="both"/>
              <w:rPr>
                <w:b/>
                <w:sz w:val="28"/>
                <w:lang w:val="en-GB"/>
              </w:rPr>
            </w:pPr>
          </w:p>
          <w:p w14:paraId="23586777" w14:textId="77777777" w:rsidR="000A3ED6" w:rsidRPr="004E5A57" w:rsidRDefault="000A3ED6" w:rsidP="000A3ED6">
            <w:pPr>
              <w:rPr>
                <w:lang w:val="en-GB"/>
              </w:rPr>
            </w:pPr>
          </w:p>
        </w:tc>
      </w:tr>
    </w:tbl>
    <w:p w14:paraId="315D1DDA" w14:textId="77777777" w:rsidR="000A3ED6" w:rsidRPr="004E5A57" w:rsidRDefault="000A3ED6" w:rsidP="000A3ED6">
      <w:pPr>
        <w:rPr>
          <w:lang w:val="en-GB"/>
        </w:rPr>
      </w:pPr>
    </w:p>
    <w:sectPr w:rsidR="000A3ED6" w:rsidRPr="004E5A57" w:rsidSect="00FB4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412EE"/>
    <w:multiLevelType w:val="hybridMultilevel"/>
    <w:tmpl w:val="38CC339A"/>
    <w:lvl w:ilvl="0" w:tplc="9BC2E224">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C13274"/>
    <w:multiLevelType w:val="hybridMultilevel"/>
    <w:tmpl w:val="44A00FC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46172380">
    <w:abstractNumId w:val="0"/>
  </w:num>
  <w:num w:numId="2" w16cid:durableId="15421352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Url">
    <w15:presenceInfo w15:providerId="Windows Live" w15:userId="e3cc6a74cde97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47"/>
    <w:rsid w:val="000A3ED6"/>
    <w:rsid w:val="00116B47"/>
    <w:rsid w:val="00442E75"/>
    <w:rsid w:val="0048736F"/>
    <w:rsid w:val="004E5A57"/>
    <w:rsid w:val="00746E3B"/>
    <w:rsid w:val="007A6521"/>
    <w:rsid w:val="008C6810"/>
    <w:rsid w:val="00A10EAD"/>
    <w:rsid w:val="00A93CB7"/>
    <w:rsid w:val="00B51EFE"/>
    <w:rsid w:val="00EE5097"/>
    <w:rsid w:val="00F0444D"/>
    <w:rsid w:val="00F07635"/>
    <w:rsid w:val="00FB4C4C"/>
    <w:rsid w:val="00FC0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B449"/>
  <w15:chartTrackingRefBased/>
  <w15:docId w15:val="{CA215663-6D18-4657-9C6D-920C59D1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sl-SI"/>
    </w:rPr>
  </w:style>
  <w:style w:type="paragraph" w:styleId="berschrift1">
    <w:name w:val="heading 1"/>
    <w:basedOn w:val="Standard"/>
    <w:next w:val="Standard"/>
    <w:link w:val="berschrift1Zchn"/>
    <w:uiPriority w:val="9"/>
    <w:qFormat/>
    <w:rsid w:val="00EE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E5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EE5097"/>
    <w:pPr>
      <w:ind w:left="720"/>
      <w:contextualSpacing/>
    </w:pPr>
    <w:rPr>
      <w:lang w:val="en-GB"/>
    </w:rPr>
  </w:style>
  <w:style w:type="character" w:customStyle="1" w:styleId="ListenabsatzZchn">
    <w:name w:val="Listenabsatz Zchn"/>
    <w:link w:val="Listenabsatz"/>
    <w:uiPriority w:val="34"/>
    <w:rsid w:val="00EE5097"/>
    <w:rPr>
      <w:lang w:val="en-GB"/>
    </w:rPr>
  </w:style>
  <w:style w:type="table" w:styleId="Tabellenraster">
    <w:name w:val="Table Grid"/>
    <w:basedOn w:val="NormaleTabelle"/>
    <w:uiPriority w:val="39"/>
    <w:rsid w:val="00EE5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E5097"/>
    <w:rPr>
      <w:rFonts w:asciiTheme="majorHAnsi" w:eastAsiaTheme="majorEastAsia" w:hAnsiTheme="majorHAnsi" w:cstheme="majorBidi"/>
      <w:color w:val="2F5496" w:themeColor="accent1" w:themeShade="BF"/>
      <w:sz w:val="26"/>
      <w:szCs w:val="26"/>
      <w:lang w:val="sl-SI"/>
    </w:rPr>
  </w:style>
  <w:style w:type="character" w:customStyle="1" w:styleId="berschrift1Zchn">
    <w:name w:val="Überschrift 1 Zchn"/>
    <w:basedOn w:val="Absatz-Standardschriftart"/>
    <w:link w:val="berschrift1"/>
    <w:uiPriority w:val="9"/>
    <w:rsid w:val="00EE5097"/>
    <w:rPr>
      <w:rFonts w:asciiTheme="majorHAnsi" w:eastAsiaTheme="majorEastAsia" w:hAnsiTheme="majorHAnsi" w:cstheme="majorBidi"/>
      <w:color w:val="2F5496" w:themeColor="accent1" w:themeShade="BF"/>
      <w:sz w:val="32"/>
      <w:szCs w:val="32"/>
      <w:lang w:val="sl-SI"/>
    </w:rPr>
  </w:style>
  <w:style w:type="paragraph" w:styleId="Titel">
    <w:name w:val="Title"/>
    <w:basedOn w:val="Standard"/>
    <w:next w:val="Standard"/>
    <w:link w:val="TitelZchn"/>
    <w:uiPriority w:val="10"/>
    <w:qFormat/>
    <w:rsid w:val="008C6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6810"/>
    <w:rPr>
      <w:rFonts w:asciiTheme="majorHAnsi" w:eastAsiaTheme="majorEastAsia" w:hAnsiTheme="majorHAnsi" w:cstheme="majorBidi"/>
      <w:spacing w:val="-10"/>
      <w:kern w:val="28"/>
      <w:sz w:val="56"/>
      <w:szCs w:val="56"/>
      <w:lang w:val="sl-SI"/>
    </w:rPr>
  </w:style>
  <w:style w:type="paragraph" w:styleId="berarbeitung">
    <w:name w:val="Revision"/>
    <w:hidden/>
    <w:uiPriority w:val="99"/>
    <w:semiHidden/>
    <w:rsid w:val="00F07635"/>
    <w:pPr>
      <w:spacing w:after="0" w:line="240" w:lineRule="auto"/>
    </w:pPr>
    <w:rPr>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Novak</dc:creator>
  <cp:keywords/>
  <dc:description/>
  <cp:lastModifiedBy>Christian Url</cp:lastModifiedBy>
  <cp:revision>5</cp:revision>
  <dcterms:created xsi:type="dcterms:W3CDTF">2022-08-18T13:39:00Z</dcterms:created>
  <dcterms:modified xsi:type="dcterms:W3CDTF">2022-09-30T12:52:00Z</dcterms:modified>
</cp:coreProperties>
</file>