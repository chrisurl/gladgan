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8016A" w14:textId="735356E9" w:rsidR="00777BFC" w:rsidRPr="000145FD" w:rsidRDefault="006800A1" w:rsidP="00777BFC">
      <w:pPr>
        <w:pStyle w:val="Titel"/>
        <w:rPr>
          <w:rFonts w:asciiTheme="minorHAnsi" w:hAnsiTheme="minorHAnsi" w:cstheme="minorHAnsi"/>
          <w:b/>
          <w:lang w:val="en-GB"/>
        </w:rPr>
      </w:pPr>
      <w:r w:rsidRPr="000145FD">
        <w:rPr>
          <w:rFonts w:asciiTheme="minorHAnsi" w:hAnsiTheme="minorHAnsi" w:cstheme="minorHAnsi"/>
          <w:b/>
          <w:lang w:val="en-GB"/>
        </w:rPr>
        <w:t xml:space="preserve">Reproducibility Award </w:t>
      </w:r>
      <w:r w:rsidR="002B7AE4" w:rsidRPr="000145FD">
        <w:rPr>
          <w:rFonts w:asciiTheme="minorHAnsi" w:hAnsiTheme="minorHAnsi" w:cstheme="minorHAnsi"/>
          <w:b/>
          <w:lang w:val="en-GB"/>
        </w:rPr>
        <w:t>Approach</w:t>
      </w:r>
      <w:r w:rsidRPr="000145FD">
        <w:rPr>
          <w:rFonts w:asciiTheme="minorHAnsi" w:hAnsiTheme="minorHAnsi" w:cstheme="minorHAnsi"/>
          <w:b/>
          <w:lang w:val="en-GB"/>
        </w:rPr>
        <w:t xml:space="preserve"> Description</w:t>
      </w:r>
    </w:p>
    <w:p w14:paraId="7891E66A" w14:textId="77777777" w:rsidR="000145FD" w:rsidRDefault="000145FD" w:rsidP="00777BFC">
      <w:pPr>
        <w:rPr>
          <w:lang w:val="en-GB"/>
        </w:rPr>
      </w:pPr>
    </w:p>
    <w:p w14:paraId="04EE12AD" w14:textId="721EE3BD" w:rsidR="00777BFC" w:rsidRPr="000145FD" w:rsidRDefault="00777BFC" w:rsidP="00777BFC">
      <w:pPr>
        <w:rPr>
          <w:lang w:val="en-GB"/>
        </w:rPr>
      </w:pPr>
      <w:r w:rsidRPr="000145FD">
        <w:rPr>
          <w:lang w:val="en-GB"/>
        </w:rPr>
        <w:t xml:space="preserve">Required files </w:t>
      </w:r>
      <w:r w:rsidR="000145FD">
        <w:rPr>
          <w:lang w:val="en-GB"/>
        </w:rPr>
        <w:t xml:space="preserve">for an entry </w:t>
      </w:r>
      <w:r w:rsidRPr="000145FD">
        <w:rPr>
          <w:lang w:val="en-GB"/>
        </w:rPr>
        <w:t xml:space="preserve">to be </w:t>
      </w:r>
      <w:r w:rsidR="000145FD" w:rsidRPr="000145FD">
        <w:rPr>
          <w:lang w:val="en-GB"/>
        </w:rPr>
        <w:t>eligible</w:t>
      </w:r>
      <w:r w:rsidRPr="000145FD">
        <w:rPr>
          <w:lang w:val="en-GB"/>
        </w:rPr>
        <w:t xml:space="preserve"> for the </w:t>
      </w:r>
      <w:r w:rsidR="000145FD">
        <w:rPr>
          <w:lang w:val="en-GB"/>
        </w:rPr>
        <w:t>R</w:t>
      </w:r>
      <w:r w:rsidRPr="000145FD">
        <w:rPr>
          <w:lang w:val="en-GB"/>
        </w:rPr>
        <w:t xml:space="preserve">eproducibility </w:t>
      </w:r>
      <w:r w:rsidR="000145FD">
        <w:rPr>
          <w:lang w:val="en-GB"/>
        </w:rPr>
        <w:t>A</w:t>
      </w:r>
      <w:r w:rsidRPr="000145FD">
        <w:rPr>
          <w:lang w:val="en-GB"/>
        </w:rPr>
        <w:t>ward:</w:t>
      </w:r>
    </w:p>
    <w:p w14:paraId="6504DE7F" w14:textId="77777777" w:rsidR="000145FD" w:rsidRDefault="00777BFC" w:rsidP="00777BFC">
      <w:pPr>
        <w:pStyle w:val="Listenabsatz"/>
        <w:numPr>
          <w:ilvl w:val="0"/>
          <w:numId w:val="2"/>
        </w:numPr>
      </w:pPr>
      <w:r w:rsidRPr="000145FD">
        <w:t>Zip file containing</w:t>
      </w:r>
      <w:r w:rsidR="002B7AE4" w:rsidRPr="000145FD">
        <w:t xml:space="preserve">: </w:t>
      </w:r>
    </w:p>
    <w:p w14:paraId="51AF2F6B" w14:textId="2431D0CD" w:rsidR="000145FD" w:rsidRDefault="002B7AE4" w:rsidP="000145FD">
      <w:pPr>
        <w:pStyle w:val="Listenabsatz"/>
        <w:numPr>
          <w:ilvl w:val="1"/>
          <w:numId w:val="2"/>
        </w:numPr>
      </w:pPr>
      <w:r w:rsidRPr="000145FD">
        <w:t xml:space="preserve">the completed </w:t>
      </w:r>
      <w:r w:rsidR="000145FD">
        <w:t>R</w:t>
      </w:r>
      <w:r w:rsidRPr="000145FD">
        <w:t xml:space="preserve">eproducibility </w:t>
      </w:r>
      <w:r w:rsidR="000145FD">
        <w:t>A</w:t>
      </w:r>
      <w:r w:rsidRPr="000145FD">
        <w:t>ward approach description</w:t>
      </w:r>
    </w:p>
    <w:p w14:paraId="04FB91E9" w14:textId="5BE7067D" w:rsidR="00777BFC" w:rsidRPr="000145FD" w:rsidRDefault="000145FD" w:rsidP="00A961AE">
      <w:pPr>
        <w:pStyle w:val="Listenabsatz"/>
        <w:numPr>
          <w:ilvl w:val="1"/>
          <w:numId w:val="2"/>
        </w:numPr>
      </w:pPr>
      <w:r>
        <w:t xml:space="preserve">complete </w:t>
      </w:r>
      <w:r w:rsidR="002B7AE4" w:rsidRPr="000145FD">
        <w:t>documented code files</w:t>
      </w:r>
    </w:p>
    <w:p w14:paraId="214E817A" w14:textId="235669A4" w:rsidR="00EE5097" w:rsidRPr="000145FD" w:rsidRDefault="00777BFC" w:rsidP="00EE5097">
      <w:pPr>
        <w:pStyle w:val="berschrift1"/>
        <w:rPr>
          <w:rFonts w:asciiTheme="minorHAnsi" w:hAnsiTheme="minorHAnsi" w:cstheme="minorHAnsi"/>
          <w:b/>
          <w:lang w:val="en-GB"/>
        </w:rPr>
      </w:pPr>
      <w:r w:rsidRPr="000145FD">
        <w:rPr>
          <w:rFonts w:asciiTheme="minorHAnsi" w:hAnsiTheme="minorHAnsi" w:cstheme="minorHAnsi"/>
          <w:b/>
          <w:lang w:val="en-GB"/>
        </w:rPr>
        <w:t>Approach</w:t>
      </w:r>
    </w:p>
    <w:p w14:paraId="6A18D592" w14:textId="668E6E43" w:rsidR="00EE5097" w:rsidRPr="000145FD" w:rsidRDefault="00EE5097" w:rsidP="00EE5097">
      <w:pPr>
        <w:jc w:val="both"/>
        <w:rPr>
          <w:lang w:val="en-GB"/>
        </w:rPr>
      </w:pPr>
      <w:r w:rsidRPr="000145FD">
        <w:rPr>
          <w:lang w:val="en-GB"/>
        </w:rPr>
        <w:t xml:space="preserve">Please provide a detailed description of the </w:t>
      </w:r>
      <w:r w:rsidR="00777BFC" w:rsidRPr="000145FD">
        <w:rPr>
          <w:lang w:val="en-GB"/>
        </w:rPr>
        <w:t>approach</w:t>
      </w:r>
      <w:r w:rsidRPr="000145FD">
        <w:rPr>
          <w:lang w:val="en-GB"/>
        </w:rPr>
        <w:t xml:space="preserve"> used to calculate the point estimates for the selected countries. The description should contain (1) the data processing steps, (2) the methods and models used, (3) references to the scientific papers/sources that present the methods and models used, and (4) the time it took to calculate the point estimates. </w:t>
      </w:r>
    </w:p>
    <w:p w14:paraId="55C63BCC" w14:textId="543C6C1A" w:rsidR="00EE5097" w:rsidRPr="000145FD" w:rsidRDefault="00EE5097" w:rsidP="00EE5097">
      <w:pPr>
        <w:jc w:val="both"/>
        <w:rPr>
          <w:lang w:val="en-GB"/>
        </w:rPr>
      </w:pPr>
      <w:r w:rsidRPr="000145FD">
        <w:rPr>
          <w:lang w:val="en-GB"/>
        </w:rPr>
        <w:t xml:space="preserve">Bear in mind that the </w:t>
      </w:r>
      <w:r w:rsidR="00777BFC" w:rsidRPr="000145FD">
        <w:rPr>
          <w:lang w:val="en-GB"/>
        </w:rPr>
        <w:t>approach</w:t>
      </w:r>
      <w:r w:rsidRPr="000145FD">
        <w:rPr>
          <w:lang w:val="en-GB"/>
        </w:rPr>
        <w:t xml:space="preserve"> will also</w:t>
      </w:r>
      <w:r w:rsidR="00777BFC" w:rsidRPr="000145FD">
        <w:rPr>
          <w:lang w:val="en-GB"/>
        </w:rPr>
        <w:t xml:space="preserve"> be</w:t>
      </w:r>
      <w:r w:rsidRPr="000145FD">
        <w:rPr>
          <w:lang w:val="en-GB"/>
        </w:rPr>
        <w:t xml:space="preserve"> evaluated by its originality, interpretability, simplicity and quality of assumptions.</w:t>
      </w:r>
    </w:p>
    <w:tbl>
      <w:tblPr>
        <w:tblStyle w:val="Tabellenraster"/>
        <w:tblW w:w="0" w:type="auto"/>
        <w:tblLook w:val="04A0" w:firstRow="1" w:lastRow="0" w:firstColumn="1" w:lastColumn="0" w:noHBand="0" w:noVBand="1"/>
      </w:tblPr>
      <w:tblGrid>
        <w:gridCol w:w="9350"/>
      </w:tblGrid>
      <w:tr w:rsidR="00EE5097" w:rsidRPr="000145FD" w14:paraId="1B3F5305" w14:textId="77777777" w:rsidTr="001E4E32">
        <w:tc>
          <w:tcPr>
            <w:tcW w:w="9350" w:type="dxa"/>
          </w:tcPr>
          <w:p w14:paraId="4193B9C9" w14:textId="77777777" w:rsidR="000A1DE4" w:rsidRDefault="000A1DE4" w:rsidP="000A1DE4">
            <w:pPr>
              <w:pStyle w:val="Listenabsatz"/>
              <w:numPr>
                <w:ilvl w:val="0"/>
                <w:numId w:val="3"/>
              </w:numPr>
              <w:jc w:val="both"/>
              <w:rPr>
                <w:ins w:id="0" w:author="Christian Url" w:date="2023-05-14T20:52:00Z"/>
              </w:rPr>
            </w:pPr>
            <w:ins w:id="1" w:author="Christian Url" w:date="2023-05-14T20:52:00Z">
              <w:r>
                <w:t>Filter and transform (scale) the data from eurostat</w:t>
              </w:r>
            </w:ins>
          </w:p>
          <w:p w14:paraId="139022BE" w14:textId="77777777" w:rsidR="000A1DE4" w:rsidRDefault="000A1DE4" w:rsidP="000A1DE4">
            <w:pPr>
              <w:pStyle w:val="Listenabsatz"/>
              <w:numPr>
                <w:ilvl w:val="0"/>
                <w:numId w:val="3"/>
              </w:numPr>
              <w:jc w:val="both"/>
              <w:rPr>
                <w:ins w:id="2" w:author="Christian Url" w:date="2023-05-14T20:53:00Z"/>
              </w:rPr>
            </w:pPr>
            <w:ins w:id="3" w:author="Christian Url" w:date="2023-05-14T20:52:00Z">
              <w:r>
                <w:t>Use ARIMA models for every country and then predict out of sample. The order of the arima models is determined from a grid search through different parameter settings.</w:t>
              </w:r>
            </w:ins>
          </w:p>
          <w:p w14:paraId="7F2D8D40" w14:textId="79D8F732" w:rsidR="000A1DE4" w:rsidRPr="00C55583" w:rsidRDefault="000A1DE4">
            <w:pPr>
              <w:pStyle w:val="Listenabsatz"/>
              <w:numPr>
                <w:ilvl w:val="0"/>
                <w:numId w:val="3"/>
              </w:numPr>
              <w:jc w:val="both"/>
              <w:rPr>
                <w:ins w:id="4" w:author="Christian Url" w:date="2023-05-14T20:53:00Z"/>
              </w:rPr>
              <w:pPrChange w:id="5" w:author="Christian Url" w:date="2023-05-14T20:53:00Z">
                <w:pPr>
                  <w:jc w:val="both"/>
                </w:pPr>
              </w:pPrChange>
            </w:pPr>
            <w:ins w:id="6" w:author="Christian Url" w:date="2023-05-14T20:53:00Z">
              <w:r w:rsidRPr="00C55583">
                <w:t xml:space="preserve">ARIMA models are quite well-known. Sources: </w:t>
              </w:r>
            </w:ins>
          </w:p>
          <w:p w14:paraId="1190DA92" w14:textId="77777777" w:rsidR="000A1DE4" w:rsidRPr="00C55583" w:rsidRDefault="000A1DE4" w:rsidP="000A1DE4">
            <w:pPr>
              <w:pStyle w:val="Listenabsatz"/>
              <w:numPr>
                <w:ilvl w:val="0"/>
                <w:numId w:val="4"/>
              </w:numPr>
              <w:jc w:val="both"/>
              <w:rPr>
                <w:ins w:id="7" w:author="Christian Url" w:date="2023-05-14T20:53:00Z"/>
              </w:rPr>
            </w:pPr>
            <w:ins w:id="8" w:author="Christian Url" w:date="2023-05-14T20:53:00Z">
              <w:r w:rsidRPr="00C55583">
                <w:t xml:space="preserve">“Analysis of Financial Time Series” (Tsay, 2005, </w:t>
              </w:r>
              <w:r>
                <w:fldChar w:fldCharType="begin"/>
              </w:r>
              <w:r>
                <w:instrText>HYPERLINK "https://cpb-us-w2.wpmucdn.com/blog.nus.edu.sg/dist/0/6796/files/2017/03/analysis-of-financial-time-series-copy-2ffgm3v.pdf"</w:instrText>
              </w:r>
              <w:r>
                <w:fldChar w:fldCharType="separate"/>
              </w:r>
              <w:r w:rsidRPr="00C55583">
                <w:rPr>
                  <w:rStyle w:val="Hyperlink"/>
                </w:rPr>
                <w:t>https://cpb-us-w2.wpmucdn.com/blog.nus.edu.sg/dist/0/6796/files/2017/03/analysis-of-financial-time-series-copy-2ffgm3v.pdf</w:t>
              </w:r>
              <w:r>
                <w:rPr>
                  <w:rStyle w:val="Hyperlink"/>
                </w:rPr>
                <w:fldChar w:fldCharType="end"/>
              </w:r>
              <w:r w:rsidRPr="00C55583">
                <w:t xml:space="preserve">) </w:t>
              </w:r>
            </w:ins>
          </w:p>
          <w:p w14:paraId="7D1DD280" w14:textId="77777777" w:rsidR="000A1DE4" w:rsidRPr="00C55583" w:rsidRDefault="000A1DE4" w:rsidP="000A1DE4">
            <w:pPr>
              <w:pStyle w:val="Listenabsatz"/>
              <w:numPr>
                <w:ilvl w:val="0"/>
                <w:numId w:val="4"/>
              </w:numPr>
              <w:jc w:val="both"/>
              <w:rPr>
                <w:ins w:id="9" w:author="Christian Url" w:date="2023-05-14T20:53:00Z"/>
              </w:rPr>
            </w:pPr>
            <w:ins w:id="10" w:author="Christian Url" w:date="2023-05-14T20:53:00Z">
              <w:r w:rsidRPr="00C55583">
                <w:t xml:space="preserve">Hyndman, R.J., &amp; Athanasopoulos, G. (2018) </w:t>
              </w:r>
              <w:r w:rsidRPr="00C55583">
                <w:rPr>
                  <w:rStyle w:val="Hervorhebung"/>
                </w:rPr>
                <w:t>Forecasting: principles and practice</w:t>
              </w:r>
              <w:r w:rsidRPr="00C55583">
                <w:t>, 2nd edition, OTexts: Melbourne, Australia. OTexts.com/fpp2</w:t>
              </w:r>
            </w:ins>
          </w:p>
          <w:p w14:paraId="5B4B19C7" w14:textId="37386105" w:rsidR="000A1DE4" w:rsidRDefault="000A1DE4">
            <w:pPr>
              <w:jc w:val="both"/>
              <w:rPr>
                <w:ins w:id="11" w:author="Christian Url" w:date="2023-05-14T20:52:00Z"/>
              </w:rPr>
              <w:pPrChange w:id="12" w:author="Christian Url" w:date="2023-05-14T20:53:00Z">
                <w:pPr>
                  <w:pStyle w:val="Listenabsatz"/>
                  <w:numPr>
                    <w:numId w:val="3"/>
                  </w:numPr>
                  <w:ind w:hanging="360"/>
                  <w:jc w:val="both"/>
                </w:pPr>
              </w:pPrChange>
            </w:pPr>
            <w:ins w:id="13" w:author="Christian Url" w:date="2023-05-14T20:53:00Z">
              <w:r w:rsidRPr="00C55583">
                <w:t>(4) Coding: anywhere between half a day and a day, computation time: 3-5 minutes (parallelized calculation)</w:t>
              </w:r>
            </w:ins>
            <w:ins w:id="14" w:author="Christian Url" w:date="2023-05-14T20:52:00Z">
              <w:r>
                <w:t xml:space="preserve"> </w:t>
              </w:r>
            </w:ins>
          </w:p>
          <w:p w14:paraId="2400C2F5" w14:textId="2CB603A6" w:rsidR="00EE5097" w:rsidRPr="000145FD" w:rsidDel="000A1DE4" w:rsidRDefault="00EE5097" w:rsidP="001E4E32">
            <w:pPr>
              <w:jc w:val="both"/>
              <w:rPr>
                <w:del w:id="15" w:author="Christian Url" w:date="2023-05-14T20:52:00Z"/>
                <w:lang w:val="en-GB"/>
              </w:rPr>
            </w:pPr>
          </w:p>
          <w:p w14:paraId="1FAC6186" w14:textId="78D74C0E" w:rsidR="000A3ED6" w:rsidRPr="000145FD" w:rsidDel="000A1DE4" w:rsidRDefault="000A3ED6" w:rsidP="001E4E32">
            <w:pPr>
              <w:jc w:val="both"/>
              <w:rPr>
                <w:del w:id="16" w:author="Christian Url" w:date="2023-05-14T20:52:00Z"/>
                <w:b/>
                <w:sz w:val="28"/>
                <w:lang w:val="en-GB"/>
              </w:rPr>
            </w:pPr>
          </w:p>
          <w:p w14:paraId="569D6A50" w14:textId="0921766A" w:rsidR="000A3ED6" w:rsidRPr="000145FD" w:rsidDel="000A1DE4" w:rsidRDefault="000A3ED6" w:rsidP="001E4E32">
            <w:pPr>
              <w:jc w:val="both"/>
              <w:rPr>
                <w:del w:id="17" w:author="Christian Url" w:date="2023-05-14T20:52:00Z"/>
                <w:b/>
                <w:sz w:val="28"/>
                <w:lang w:val="en-GB"/>
              </w:rPr>
            </w:pPr>
          </w:p>
          <w:p w14:paraId="4C44055F" w14:textId="595EB5E5" w:rsidR="00EE5097" w:rsidRPr="000145FD" w:rsidDel="000A1DE4" w:rsidRDefault="00EE5097" w:rsidP="001E4E32">
            <w:pPr>
              <w:jc w:val="both"/>
              <w:rPr>
                <w:del w:id="18" w:author="Christian Url" w:date="2023-05-14T20:52:00Z"/>
                <w:b/>
                <w:sz w:val="28"/>
                <w:lang w:val="en-GB"/>
              </w:rPr>
            </w:pPr>
          </w:p>
          <w:p w14:paraId="688EFB94" w14:textId="4DD5190F" w:rsidR="00EE5097" w:rsidRPr="000145FD" w:rsidDel="000A1DE4" w:rsidRDefault="00EE5097" w:rsidP="001E4E32">
            <w:pPr>
              <w:jc w:val="both"/>
              <w:rPr>
                <w:del w:id="19" w:author="Christian Url" w:date="2023-05-14T20:52:00Z"/>
                <w:b/>
                <w:sz w:val="28"/>
                <w:lang w:val="en-GB"/>
              </w:rPr>
            </w:pPr>
          </w:p>
          <w:p w14:paraId="50565673" w14:textId="77777777" w:rsidR="00EE5097" w:rsidRPr="000145FD" w:rsidRDefault="00EE5097" w:rsidP="000A1DE4">
            <w:pPr>
              <w:jc w:val="both"/>
              <w:rPr>
                <w:b/>
                <w:sz w:val="28"/>
                <w:lang w:val="en-GB"/>
              </w:rPr>
            </w:pPr>
          </w:p>
        </w:tc>
      </w:tr>
    </w:tbl>
    <w:p w14:paraId="6760A71A" w14:textId="77777777" w:rsidR="00EE5097" w:rsidRPr="000145FD" w:rsidRDefault="00EE5097" w:rsidP="00EE5097">
      <w:pPr>
        <w:jc w:val="both"/>
        <w:rPr>
          <w:lang w:val="en-GB"/>
        </w:rPr>
      </w:pPr>
    </w:p>
    <w:p w14:paraId="01F78ACF" w14:textId="77777777" w:rsidR="00EE5097" w:rsidRPr="000145FD" w:rsidRDefault="00EE5097" w:rsidP="00EE5097">
      <w:pPr>
        <w:pStyle w:val="berschrift2"/>
        <w:rPr>
          <w:rFonts w:asciiTheme="minorHAnsi" w:hAnsiTheme="minorHAnsi" w:cstheme="minorHAnsi"/>
          <w:b/>
          <w:lang w:val="en-GB"/>
        </w:rPr>
      </w:pPr>
      <w:r w:rsidRPr="000145FD">
        <w:rPr>
          <w:rFonts w:asciiTheme="minorHAnsi" w:hAnsiTheme="minorHAnsi" w:cstheme="minorHAnsi"/>
          <w:b/>
          <w:lang w:val="en-GB"/>
        </w:rPr>
        <w:t>Similarities/differences to State-of-the-Art techniques (optional)</w:t>
      </w:r>
    </w:p>
    <w:p w14:paraId="1094CC11" w14:textId="01127D18" w:rsidR="00EE5097" w:rsidRPr="000145FD" w:rsidRDefault="00EE5097" w:rsidP="00EE5097">
      <w:pPr>
        <w:rPr>
          <w:lang w:val="en-GB"/>
        </w:rPr>
      </w:pPr>
      <w:r w:rsidRPr="000145FD">
        <w:rPr>
          <w:lang w:val="en-GB"/>
        </w:rPr>
        <w:t xml:space="preserve">Please provide </w:t>
      </w:r>
      <w:r w:rsidR="000A3ED6" w:rsidRPr="000145FD">
        <w:rPr>
          <w:lang w:val="en-GB"/>
        </w:rPr>
        <w:t xml:space="preserve">a list of similarities and differences between the </w:t>
      </w:r>
      <w:r w:rsidR="00777BFC" w:rsidRPr="000145FD">
        <w:rPr>
          <w:lang w:val="en-GB"/>
        </w:rPr>
        <w:t xml:space="preserve">approach </w:t>
      </w:r>
      <w:r w:rsidR="000A3ED6" w:rsidRPr="000145FD">
        <w:rPr>
          <w:lang w:val="en-GB"/>
        </w:rPr>
        <w:t>and the state-of-the-art techniques.</w:t>
      </w:r>
    </w:p>
    <w:tbl>
      <w:tblPr>
        <w:tblStyle w:val="Tabellenraster"/>
        <w:tblW w:w="0" w:type="auto"/>
        <w:tblLook w:val="04A0" w:firstRow="1" w:lastRow="0" w:firstColumn="1" w:lastColumn="0" w:noHBand="0" w:noVBand="1"/>
      </w:tblPr>
      <w:tblGrid>
        <w:gridCol w:w="9350"/>
      </w:tblGrid>
      <w:tr w:rsidR="000A3ED6" w:rsidRPr="000145FD" w14:paraId="5BE91353" w14:textId="77777777" w:rsidTr="000A3ED6">
        <w:tc>
          <w:tcPr>
            <w:tcW w:w="9350" w:type="dxa"/>
          </w:tcPr>
          <w:p w14:paraId="1B0F3B2C" w14:textId="538B5098" w:rsidR="000A3ED6" w:rsidRPr="000145FD" w:rsidDel="000A1DE4" w:rsidRDefault="000A3ED6" w:rsidP="000A3ED6">
            <w:pPr>
              <w:jc w:val="both"/>
              <w:rPr>
                <w:del w:id="20" w:author="Christian Url" w:date="2023-05-14T20:53:00Z"/>
                <w:lang w:val="en-GB"/>
              </w:rPr>
            </w:pPr>
          </w:p>
          <w:p w14:paraId="325DCC5E" w14:textId="229FAEAA" w:rsidR="000A3ED6" w:rsidRPr="000145FD" w:rsidDel="000A1DE4" w:rsidRDefault="000A3ED6" w:rsidP="000A3ED6">
            <w:pPr>
              <w:jc w:val="both"/>
              <w:rPr>
                <w:del w:id="21" w:author="Christian Url" w:date="2023-05-14T20:53:00Z"/>
                <w:b/>
                <w:sz w:val="28"/>
                <w:lang w:val="en-GB"/>
              </w:rPr>
            </w:pPr>
          </w:p>
          <w:p w14:paraId="537613A1" w14:textId="62FC6242" w:rsidR="000A3ED6" w:rsidRPr="000145FD" w:rsidDel="000A1DE4" w:rsidRDefault="000A3ED6" w:rsidP="000A3ED6">
            <w:pPr>
              <w:jc w:val="both"/>
              <w:rPr>
                <w:del w:id="22" w:author="Christian Url" w:date="2023-05-14T20:53:00Z"/>
                <w:b/>
                <w:sz w:val="28"/>
                <w:lang w:val="en-GB"/>
              </w:rPr>
            </w:pPr>
          </w:p>
          <w:p w14:paraId="73DBED63" w14:textId="07526827" w:rsidR="000A3ED6" w:rsidRPr="000145FD" w:rsidDel="000A1DE4" w:rsidRDefault="000A3ED6" w:rsidP="000A3ED6">
            <w:pPr>
              <w:jc w:val="both"/>
              <w:rPr>
                <w:del w:id="23" w:author="Christian Url" w:date="2023-05-14T20:53:00Z"/>
                <w:b/>
                <w:sz w:val="28"/>
                <w:lang w:val="en-GB"/>
              </w:rPr>
            </w:pPr>
          </w:p>
          <w:p w14:paraId="572EF05D" w14:textId="7F726267" w:rsidR="000A3ED6" w:rsidRPr="000145FD" w:rsidDel="000A1DE4" w:rsidRDefault="000A3ED6" w:rsidP="000A3ED6">
            <w:pPr>
              <w:jc w:val="both"/>
              <w:rPr>
                <w:del w:id="24" w:author="Christian Url" w:date="2023-05-14T20:53:00Z"/>
                <w:b/>
                <w:sz w:val="28"/>
                <w:lang w:val="en-GB"/>
              </w:rPr>
            </w:pPr>
          </w:p>
          <w:p w14:paraId="55092BFB" w14:textId="77777777" w:rsidR="000A3ED6" w:rsidRPr="000145FD" w:rsidRDefault="000A3ED6">
            <w:pPr>
              <w:jc w:val="both"/>
              <w:rPr>
                <w:lang w:val="en-GB"/>
              </w:rPr>
              <w:pPrChange w:id="25" w:author="Christian Url" w:date="2023-05-14T20:53:00Z">
                <w:pPr/>
              </w:pPrChange>
            </w:pPr>
          </w:p>
        </w:tc>
      </w:tr>
    </w:tbl>
    <w:p w14:paraId="626BE8B0" w14:textId="3EC8144D" w:rsidR="000A3ED6" w:rsidRPr="000145FD" w:rsidRDefault="000A3ED6" w:rsidP="00EE5097">
      <w:pPr>
        <w:rPr>
          <w:lang w:val="en-GB"/>
        </w:rPr>
      </w:pPr>
    </w:p>
    <w:p w14:paraId="1CBF92C2" w14:textId="555FDDF6" w:rsidR="000A3ED6" w:rsidRPr="000145FD" w:rsidRDefault="000A3ED6" w:rsidP="000A3ED6">
      <w:pPr>
        <w:pStyle w:val="berschrift2"/>
        <w:rPr>
          <w:rFonts w:asciiTheme="minorHAnsi" w:hAnsiTheme="minorHAnsi" w:cstheme="minorHAnsi"/>
          <w:b/>
          <w:lang w:val="en-GB"/>
        </w:rPr>
      </w:pPr>
      <w:r w:rsidRPr="000145FD">
        <w:rPr>
          <w:rFonts w:asciiTheme="minorHAnsi" w:hAnsiTheme="minorHAnsi" w:cstheme="minorHAnsi"/>
          <w:b/>
          <w:lang w:val="en-GB"/>
        </w:rPr>
        <w:t>Lessons Learned (optional)</w:t>
      </w:r>
    </w:p>
    <w:p w14:paraId="59D31183" w14:textId="5C09FC8A" w:rsidR="000A3ED6" w:rsidRPr="000145FD" w:rsidRDefault="000A3ED6" w:rsidP="000A3ED6">
      <w:pPr>
        <w:rPr>
          <w:lang w:val="en-GB"/>
        </w:rPr>
      </w:pPr>
      <w:r w:rsidRPr="000145FD">
        <w:rPr>
          <w:lang w:val="en-GB"/>
        </w:rPr>
        <w:t>Please state any lessons learned during the competition.</w:t>
      </w:r>
    </w:p>
    <w:tbl>
      <w:tblPr>
        <w:tblStyle w:val="Tabellenraster"/>
        <w:tblW w:w="0" w:type="auto"/>
        <w:tblLook w:val="04A0" w:firstRow="1" w:lastRow="0" w:firstColumn="1" w:lastColumn="0" w:noHBand="0" w:noVBand="1"/>
      </w:tblPr>
      <w:tblGrid>
        <w:gridCol w:w="9350"/>
      </w:tblGrid>
      <w:tr w:rsidR="000A3ED6" w:rsidRPr="000145FD" w14:paraId="74D5BF9A" w14:textId="77777777" w:rsidTr="001E4E32">
        <w:tc>
          <w:tcPr>
            <w:tcW w:w="9350" w:type="dxa"/>
          </w:tcPr>
          <w:p w14:paraId="544BD7C0" w14:textId="4D79C5FB" w:rsidR="000A3ED6" w:rsidRPr="000145FD" w:rsidRDefault="000A1DE4" w:rsidP="001E4E32">
            <w:pPr>
              <w:jc w:val="both"/>
              <w:rPr>
                <w:lang w:val="en-GB"/>
              </w:rPr>
            </w:pPr>
            <w:ins w:id="26" w:author="Christian Url" w:date="2023-05-14T20:54:00Z">
              <w:r>
                <w:rPr>
                  <w:lang w:val="en-GB"/>
                </w:rPr>
                <w:lastRenderedPageBreak/>
                <w:t xml:space="preserve">Obtaining data from other sources is very time consuming. For this series, I wanted to use some transparency data for energy prices. In the end I did not have enough time to </w:t>
              </w:r>
            </w:ins>
            <w:ins w:id="27" w:author="Christian Url" w:date="2023-05-14T20:55:00Z">
              <w:r>
                <w:rPr>
                  <w:lang w:val="en-GB"/>
                </w:rPr>
                <w:t>test this properly and hence I could not follow that approach.</w:t>
              </w:r>
            </w:ins>
          </w:p>
          <w:p w14:paraId="7CA0B856" w14:textId="482C07DC" w:rsidR="000A3ED6" w:rsidRPr="000145FD" w:rsidDel="000A1DE4" w:rsidRDefault="000A3ED6" w:rsidP="001E4E32">
            <w:pPr>
              <w:jc w:val="both"/>
              <w:rPr>
                <w:del w:id="28" w:author="Christian Url" w:date="2023-05-14T20:55:00Z"/>
                <w:b/>
                <w:sz w:val="28"/>
                <w:lang w:val="en-GB"/>
              </w:rPr>
            </w:pPr>
          </w:p>
          <w:p w14:paraId="3CCCC868" w14:textId="7812C0B4" w:rsidR="000A3ED6" w:rsidRPr="000145FD" w:rsidDel="000A1DE4" w:rsidRDefault="000A3ED6" w:rsidP="001E4E32">
            <w:pPr>
              <w:jc w:val="both"/>
              <w:rPr>
                <w:del w:id="29" w:author="Christian Url" w:date="2023-05-14T20:55:00Z"/>
                <w:b/>
                <w:sz w:val="28"/>
                <w:lang w:val="en-GB"/>
              </w:rPr>
            </w:pPr>
          </w:p>
          <w:p w14:paraId="17311FB7" w14:textId="36F38F8A" w:rsidR="000A3ED6" w:rsidRPr="000145FD" w:rsidDel="000A1DE4" w:rsidRDefault="000A3ED6" w:rsidP="001E4E32">
            <w:pPr>
              <w:jc w:val="both"/>
              <w:rPr>
                <w:del w:id="30" w:author="Christian Url" w:date="2023-05-14T20:55:00Z"/>
                <w:b/>
                <w:sz w:val="28"/>
                <w:lang w:val="en-GB"/>
              </w:rPr>
            </w:pPr>
          </w:p>
          <w:p w14:paraId="529A7277" w14:textId="586DE630" w:rsidR="000A3ED6" w:rsidRPr="000145FD" w:rsidDel="000A1DE4" w:rsidRDefault="000A3ED6" w:rsidP="001E4E32">
            <w:pPr>
              <w:jc w:val="both"/>
              <w:rPr>
                <w:del w:id="31" w:author="Christian Url" w:date="2023-05-14T20:55:00Z"/>
                <w:b/>
                <w:sz w:val="28"/>
                <w:lang w:val="en-GB"/>
              </w:rPr>
            </w:pPr>
          </w:p>
          <w:p w14:paraId="0A2627E9" w14:textId="77777777" w:rsidR="000A3ED6" w:rsidRPr="000145FD" w:rsidRDefault="000A3ED6" w:rsidP="001E4E32">
            <w:pPr>
              <w:rPr>
                <w:lang w:val="en-GB"/>
              </w:rPr>
            </w:pPr>
          </w:p>
        </w:tc>
      </w:tr>
    </w:tbl>
    <w:p w14:paraId="61EBF4BC" w14:textId="376569BE" w:rsidR="00EE5097" w:rsidRPr="000145FD" w:rsidRDefault="00EE5097" w:rsidP="00EE5097">
      <w:pPr>
        <w:pStyle w:val="berschrift1"/>
        <w:rPr>
          <w:rFonts w:asciiTheme="minorHAnsi" w:hAnsiTheme="minorHAnsi" w:cstheme="minorHAnsi"/>
          <w:b/>
          <w:lang w:val="en-GB"/>
        </w:rPr>
      </w:pPr>
      <w:r w:rsidRPr="000145FD">
        <w:rPr>
          <w:rFonts w:asciiTheme="minorHAnsi" w:hAnsiTheme="minorHAnsi" w:cstheme="minorHAnsi"/>
          <w:b/>
          <w:lang w:val="en-GB"/>
        </w:rPr>
        <w:t>List of Data Sources with Descriptions</w:t>
      </w:r>
    </w:p>
    <w:p w14:paraId="3418B154" w14:textId="4F8AD3AB" w:rsidR="00EE5097" w:rsidRPr="000145FD" w:rsidRDefault="00EE5097" w:rsidP="00EE5097">
      <w:pPr>
        <w:jc w:val="both"/>
        <w:rPr>
          <w:b/>
          <w:color w:val="FF0000"/>
          <w:lang w:val="en-GB"/>
        </w:rPr>
      </w:pPr>
      <w:r w:rsidRPr="000145FD">
        <w:rPr>
          <w:lang w:val="en-GB"/>
        </w:rPr>
        <w:t>For each country</w:t>
      </w:r>
      <w:r w:rsidR="000145FD">
        <w:rPr>
          <w:lang w:val="en-GB"/>
        </w:rPr>
        <w:t>,</w:t>
      </w:r>
      <w:r w:rsidRPr="000145FD">
        <w:rPr>
          <w:lang w:val="en-GB"/>
        </w:rPr>
        <w:t xml:space="preserve"> list the data sources </w:t>
      </w:r>
      <w:r w:rsidR="000145FD">
        <w:rPr>
          <w:lang w:val="en-GB"/>
        </w:rPr>
        <w:t>(</w:t>
      </w:r>
      <w:r w:rsidRPr="000145FD">
        <w:rPr>
          <w:lang w:val="en-GB"/>
        </w:rPr>
        <w:t>and their description</w:t>
      </w:r>
      <w:r w:rsidR="000145FD">
        <w:rPr>
          <w:lang w:val="en-GB"/>
        </w:rPr>
        <w:t>)</w:t>
      </w:r>
      <w:r w:rsidRPr="000145FD">
        <w:rPr>
          <w:lang w:val="en-GB"/>
        </w:rPr>
        <w:t xml:space="preserve"> that were used to calculate the point estimates for the selected countr</w:t>
      </w:r>
      <w:r w:rsidR="000145FD">
        <w:rPr>
          <w:lang w:val="en-GB"/>
        </w:rPr>
        <w:t>y</w:t>
      </w:r>
      <w:r w:rsidRPr="000145FD">
        <w:rPr>
          <w:lang w:val="en-GB"/>
        </w:rPr>
        <w:t>. Please use the template below to provide the information for each source.</w:t>
      </w:r>
      <w:r w:rsidR="00777BFC" w:rsidRPr="000145FD">
        <w:rPr>
          <w:b/>
          <w:color w:val="FF0000"/>
          <w:lang w:val="en-GB"/>
        </w:rPr>
        <w:t xml:space="preserve"> </w:t>
      </w:r>
      <w:r w:rsidR="00777BFC" w:rsidRPr="000145FD">
        <w:rPr>
          <w:b/>
          <w:color w:val="C00000"/>
          <w:lang w:val="en-GB"/>
        </w:rPr>
        <w:t>If multiple data sources were used, please copy paste the template below and fill it in.</w:t>
      </w:r>
    </w:p>
    <w:p w14:paraId="3257C5F9" w14:textId="10A863D9" w:rsidR="00EE5097" w:rsidRPr="000145FD" w:rsidRDefault="00EE5097" w:rsidP="00EE5097">
      <w:pPr>
        <w:jc w:val="both"/>
        <w:rPr>
          <w:lang w:val="en-GB"/>
        </w:rPr>
      </w:pPr>
      <w:r w:rsidRPr="000145FD">
        <w:rPr>
          <w:lang w:val="en-GB"/>
        </w:rPr>
        <w:t xml:space="preserve">Bear in mind that the data sources will </w:t>
      </w:r>
      <w:r w:rsidR="000145FD">
        <w:rPr>
          <w:lang w:val="en-GB"/>
        </w:rPr>
        <w:t xml:space="preserve">also </w:t>
      </w:r>
      <w:r w:rsidRPr="000145FD">
        <w:rPr>
          <w:lang w:val="en-GB"/>
        </w:rPr>
        <w:t xml:space="preserve">be evaluated </w:t>
      </w:r>
      <w:r w:rsidR="000145FD">
        <w:rPr>
          <w:lang w:val="en-GB"/>
        </w:rPr>
        <w:t>based on</w:t>
      </w:r>
      <w:r w:rsidR="000145FD" w:rsidRPr="000145FD">
        <w:rPr>
          <w:lang w:val="en-GB"/>
        </w:rPr>
        <w:t xml:space="preserve"> </w:t>
      </w:r>
      <w:r w:rsidRPr="000145FD">
        <w:rPr>
          <w:lang w:val="en-GB"/>
        </w:rPr>
        <w:t>its openness, availability, coverage and consistency.</w:t>
      </w:r>
    </w:p>
    <w:p w14:paraId="6C52AEDB" w14:textId="119B477E" w:rsidR="00EE5097" w:rsidRPr="000145FD" w:rsidRDefault="00EE5097" w:rsidP="00EE5097">
      <w:pPr>
        <w:rPr>
          <w:b/>
          <w:lang w:val="en-GB"/>
        </w:rPr>
      </w:pPr>
      <w:r w:rsidRPr="000145FD">
        <w:rPr>
          <w:b/>
          <w:lang w:val="en-GB"/>
        </w:rPr>
        <w:t>Country_1</w:t>
      </w:r>
      <w:ins w:id="32" w:author="Christian Url" w:date="2023-05-14T20:55:00Z">
        <w:r w:rsidR="000A1DE4">
          <w:rPr>
            <w:b/>
            <w:lang w:val="en-GB"/>
          </w:rPr>
          <w:t>: AT</w:t>
        </w:r>
      </w:ins>
    </w:p>
    <w:p w14:paraId="3B0AF9C0" w14:textId="4106BE37" w:rsidR="00EE5097" w:rsidRPr="000145FD" w:rsidRDefault="003E4F43" w:rsidP="00EE5097">
      <w:pPr>
        <w:pStyle w:val="Listenabsatz"/>
        <w:numPr>
          <w:ilvl w:val="0"/>
          <w:numId w:val="1"/>
        </w:numPr>
      </w:pPr>
      <w:ins w:id="33" w:author="Christian Url" w:date="2023-05-14T21:25:00Z">
        <w:r>
          <w:t>Producer prices in industry (domestic market) - PPI (Eurobase codes: STS_INPPD_M, INDIC_BT: PRIN, NACE_R2: B-E36, S_ADJ: NSA, UNIT: I15)</w:t>
        </w:r>
        <w:r>
          <w:t xml:space="preserve"> </w:t>
        </w:r>
      </w:ins>
      <w:ins w:id="34" w:author="Christian Url" w:date="2023-05-14T20:59:00Z">
        <w:r w:rsidR="000A1DE4">
          <w:t>[</w:t>
        </w:r>
      </w:ins>
      <w:ins w:id="35" w:author="Christian Url" w:date="2023-05-14T21:25:00Z">
        <w:r w:rsidRPr="003E4F43">
          <w:t>https://ec.europa.eu/eurostat/databrowser/view/STS_INPPD_M/default/table?lang=en</w:t>
        </w:r>
      </w:ins>
      <w:del w:id="36" w:author="Christian Url" w:date="2023-05-14T20:55:00Z">
        <w:r w:rsidR="00EE5097" w:rsidRPr="000145FD" w:rsidDel="000A1DE4">
          <w:delText>Name of data source [URL]. Short description of the data source</w:delText>
        </w:r>
      </w:del>
      <w:r w:rsidR="00EE5097" w:rsidRPr="000145FD">
        <w:br/>
      </w:r>
      <w:r w:rsidR="00777BFC" w:rsidRPr="000145FD">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EE5097" w:rsidRPr="000145FD" w14:paraId="3C6F247E" w14:textId="77777777" w:rsidTr="00EE5097">
        <w:tc>
          <w:tcPr>
            <w:tcW w:w="2528" w:type="dxa"/>
          </w:tcPr>
          <w:p w14:paraId="2F1C0DB2" w14:textId="7716BE82" w:rsidR="00EE5097" w:rsidRPr="000145FD" w:rsidRDefault="00EE5097" w:rsidP="001E4E32">
            <w:pPr>
              <w:pStyle w:val="Listenabsatz"/>
              <w:ind w:left="0"/>
            </w:pPr>
            <w:r w:rsidRPr="000145FD">
              <w:t>September 2022</w:t>
            </w:r>
          </w:p>
        </w:tc>
        <w:tc>
          <w:tcPr>
            <w:tcW w:w="6102" w:type="dxa"/>
          </w:tcPr>
          <w:p w14:paraId="6246426C" w14:textId="650B8035" w:rsidR="00EE5097" w:rsidRPr="000145FD" w:rsidRDefault="003E4F43" w:rsidP="001E4E32">
            <w:pPr>
              <w:pStyle w:val="Listenabsatz"/>
              <w:ind w:left="0"/>
            </w:pPr>
            <w:ins w:id="37" w:author="Christian Url" w:date="2023-05-14T21:32:00Z">
              <w:r>
                <w:t>272</w:t>
              </w:r>
            </w:ins>
          </w:p>
        </w:tc>
      </w:tr>
      <w:tr w:rsidR="00EE5097" w:rsidRPr="000145FD" w14:paraId="6A5BDD67" w14:textId="77777777" w:rsidTr="00EE5097">
        <w:tc>
          <w:tcPr>
            <w:tcW w:w="2528" w:type="dxa"/>
          </w:tcPr>
          <w:p w14:paraId="0ED7C7E6" w14:textId="6BBDF3EB" w:rsidR="00EE5097" w:rsidRPr="000145FD" w:rsidRDefault="00EE5097" w:rsidP="001E4E32">
            <w:pPr>
              <w:pStyle w:val="Listenabsatz"/>
              <w:ind w:left="0"/>
            </w:pPr>
            <w:r w:rsidRPr="000145FD">
              <w:t>October 2022</w:t>
            </w:r>
          </w:p>
        </w:tc>
        <w:tc>
          <w:tcPr>
            <w:tcW w:w="6102" w:type="dxa"/>
          </w:tcPr>
          <w:p w14:paraId="071C7908" w14:textId="05D8F168" w:rsidR="00EE5097" w:rsidRPr="000145FD" w:rsidRDefault="003E4F43" w:rsidP="001E4E32">
            <w:pPr>
              <w:pStyle w:val="Listenabsatz"/>
              <w:ind w:left="0"/>
            </w:pPr>
            <w:ins w:id="38" w:author="Christian Url" w:date="2023-05-14T21:32:00Z">
              <w:r>
                <w:t>273</w:t>
              </w:r>
            </w:ins>
          </w:p>
        </w:tc>
      </w:tr>
      <w:tr w:rsidR="00EE5097" w:rsidRPr="000145FD" w14:paraId="702F89FC" w14:textId="77777777" w:rsidTr="00EE5097">
        <w:tc>
          <w:tcPr>
            <w:tcW w:w="2528" w:type="dxa"/>
          </w:tcPr>
          <w:p w14:paraId="6149ACC8" w14:textId="38558534" w:rsidR="00EE5097" w:rsidRPr="000145FD" w:rsidRDefault="00EE5097" w:rsidP="001E4E32">
            <w:pPr>
              <w:pStyle w:val="Listenabsatz"/>
              <w:ind w:left="0"/>
            </w:pPr>
            <w:r w:rsidRPr="000145FD">
              <w:t>November 2022</w:t>
            </w:r>
          </w:p>
        </w:tc>
        <w:tc>
          <w:tcPr>
            <w:tcW w:w="6102" w:type="dxa"/>
          </w:tcPr>
          <w:p w14:paraId="627651DE" w14:textId="35DB7F6C" w:rsidR="00EE5097" w:rsidRPr="000145FD" w:rsidRDefault="003E4F43" w:rsidP="001E4E32">
            <w:pPr>
              <w:pStyle w:val="Listenabsatz"/>
              <w:ind w:left="0"/>
            </w:pPr>
            <w:ins w:id="39" w:author="Christian Url" w:date="2023-05-14T21:32:00Z">
              <w:r>
                <w:t>273</w:t>
              </w:r>
            </w:ins>
          </w:p>
        </w:tc>
      </w:tr>
      <w:tr w:rsidR="00EE5097" w:rsidRPr="000145FD" w14:paraId="3E2B18CE" w14:textId="77777777" w:rsidTr="00EE5097">
        <w:tc>
          <w:tcPr>
            <w:tcW w:w="2528" w:type="dxa"/>
          </w:tcPr>
          <w:p w14:paraId="6ACD8EAB" w14:textId="2008BEC6" w:rsidR="00EE5097" w:rsidRPr="000145FD" w:rsidRDefault="00EE5097" w:rsidP="001E4E32">
            <w:pPr>
              <w:pStyle w:val="Listenabsatz"/>
              <w:ind w:left="0"/>
            </w:pPr>
            <w:r w:rsidRPr="000145FD">
              <w:t>December 2022</w:t>
            </w:r>
          </w:p>
        </w:tc>
        <w:tc>
          <w:tcPr>
            <w:tcW w:w="6102" w:type="dxa"/>
          </w:tcPr>
          <w:p w14:paraId="6AE7155A" w14:textId="2740E028" w:rsidR="00EE5097" w:rsidRPr="000145FD" w:rsidRDefault="003E4F43" w:rsidP="001E4E32">
            <w:pPr>
              <w:pStyle w:val="Listenabsatz"/>
              <w:ind w:left="0"/>
            </w:pPr>
            <w:ins w:id="40" w:author="Christian Url" w:date="2023-05-14T21:32:00Z">
              <w:r>
                <w:t>273</w:t>
              </w:r>
            </w:ins>
          </w:p>
        </w:tc>
      </w:tr>
      <w:tr w:rsidR="00EE5097" w:rsidRPr="000145FD" w14:paraId="36F39D32" w14:textId="77777777" w:rsidTr="00EE5097">
        <w:tc>
          <w:tcPr>
            <w:tcW w:w="2528" w:type="dxa"/>
          </w:tcPr>
          <w:p w14:paraId="16635B19" w14:textId="61725EC0" w:rsidR="00EE5097" w:rsidRPr="000145FD" w:rsidRDefault="00EE5097" w:rsidP="001E4E32">
            <w:pPr>
              <w:pStyle w:val="Listenabsatz"/>
              <w:ind w:left="0"/>
            </w:pPr>
            <w:r w:rsidRPr="000145FD">
              <w:t>January 2023</w:t>
            </w:r>
          </w:p>
        </w:tc>
        <w:tc>
          <w:tcPr>
            <w:tcW w:w="6102" w:type="dxa"/>
          </w:tcPr>
          <w:p w14:paraId="7CAA93C3" w14:textId="26E4ACAA" w:rsidR="00EE5097" w:rsidRPr="000145FD" w:rsidRDefault="003E4F43" w:rsidP="001E4E32">
            <w:pPr>
              <w:pStyle w:val="Listenabsatz"/>
              <w:ind w:left="0"/>
            </w:pPr>
            <w:ins w:id="41" w:author="Christian Url" w:date="2023-05-14T21:32:00Z">
              <w:r>
                <w:t>276</w:t>
              </w:r>
            </w:ins>
          </w:p>
        </w:tc>
      </w:tr>
      <w:tr w:rsidR="00EE5097" w:rsidRPr="000145FD" w14:paraId="1BFB7601" w14:textId="77777777" w:rsidTr="00EE5097">
        <w:tc>
          <w:tcPr>
            <w:tcW w:w="2528" w:type="dxa"/>
          </w:tcPr>
          <w:p w14:paraId="3AE25CA8" w14:textId="757F3B91" w:rsidR="00EE5097" w:rsidRPr="000145FD" w:rsidRDefault="00EE5097" w:rsidP="001E4E32">
            <w:pPr>
              <w:pStyle w:val="Listenabsatz"/>
              <w:ind w:left="0"/>
            </w:pPr>
            <w:r w:rsidRPr="000145FD">
              <w:t>February 2023</w:t>
            </w:r>
          </w:p>
        </w:tc>
        <w:tc>
          <w:tcPr>
            <w:tcW w:w="6102" w:type="dxa"/>
          </w:tcPr>
          <w:p w14:paraId="19097C8A" w14:textId="50D48D63" w:rsidR="00EE5097" w:rsidRPr="000145FD" w:rsidRDefault="003E4F43" w:rsidP="001E4E32">
            <w:pPr>
              <w:pStyle w:val="Listenabsatz"/>
              <w:ind w:left="0"/>
            </w:pPr>
            <w:ins w:id="42" w:author="Christian Url" w:date="2023-05-14T21:32:00Z">
              <w:r>
                <w:t>276</w:t>
              </w:r>
            </w:ins>
          </w:p>
        </w:tc>
      </w:tr>
      <w:tr w:rsidR="00EE5097" w:rsidRPr="000145FD" w14:paraId="68AF565B" w14:textId="77777777" w:rsidTr="00EE5097">
        <w:tc>
          <w:tcPr>
            <w:tcW w:w="2528" w:type="dxa"/>
          </w:tcPr>
          <w:p w14:paraId="18EABCDD" w14:textId="798B322C" w:rsidR="00EE5097" w:rsidRPr="000145FD" w:rsidRDefault="00EE5097" w:rsidP="001E4E32">
            <w:pPr>
              <w:pStyle w:val="Listenabsatz"/>
              <w:ind w:left="0"/>
            </w:pPr>
            <w:r w:rsidRPr="000145FD">
              <w:t>March 2023</w:t>
            </w:r>
          </w:p>
        </w:tc>
        <w:tc>
          <w:tcPr>
            <w:tcW w:w="6102" w:type="dxa"/>
          </w:tcPr>
          <w:p w14:paraId="005C1C1E" w14:textId="477049F0" w:rsidR="00EE5097" w:rsidRPr="000145FD" w:rsidRDefault="003E4F43" w:rsidP="001E4E32">
            <w:pPr>
              <w:pStyle w:val="Listenabsatz"/>
              <w:ind w:left="0"/>
            </w:pPr>
            <w:ins w:id="43" w:author="Christian Url" w:date="2023-05-14T21:32:00Z">
              <w:r>
                <w:t>278</w:t>
              </w:r>
            </w:ins>
          </w:p>
        </w:tc>
      </w:tr>
      <w:tr w:rsidR="00EE5097" w:rsidRPr="000145FD" w14:paraId="4DB774F3" w14:textId="77777777" w:rsidTr="00EE5097">
        <w:tc>
          <w:tcPr>
            <w:tcW w:w="2528" w:type="dxa"/>
          </w:tcPr>
          <w:p w14:paraId="2990C863" w14:textId="3C921500" w:rsidR="00EE5097" w:rsidRPr="000145FD" w:rsidRDefault="00EE5097" w:rsidP="001E4E32">
            <w:pPr>
              <w:pStyle w:val="Listenabsatz"/>
              <w:ind w:left="0"/>
            </w:pPr>
            <w:r w:rsidRPr="000145FD">
              <w:t>April 2023</w:t>
            </w:r>
          </w:p>
        </w:tc>
        <w:tc>
          <w:tcPr>
            <w:tcW w:w="6102" w:type="dxa"/>
          </w:tcPr>
          <w:p w14:paraId="32645256" w14:textId="391907EF" w:rsidR="00EE5097" w:rsidRPr="000145FD" w:rsidRDefault="003E4F43" w:rsidP="001E4E32">
            <w:pPr>
              <w:pStyle w:val="Listenabsatz"/>
              <w:ind w:left="0"/>
            </w:pPr>
            <w:ins w:id="44" w:author="Christian Url" w:date="2023-05-14T21:32:00Z">
              <w:r>
                <w:t>279</w:t>
              </w:r>
            </w:ins>
          </w:p>
        </w:tc>
      </w:tr>
    </w:tbl>
    <w:p w14:paraId="0B97728D" w14:textId="77777777" w:rsidR="00EE5097" w:rsidRPr="000145FD" w:rsidRDefault="00EE5097" w:rsidP="00EE5097">
      <w:pPr>
        <w:pStyle w:val="Listenabsatz"/>
      </w:pPr>
      <w:r w:rsidRPr="000145FD">
        <w:br/>
      </w:r>
      <w:r w:rsidRPr="000145FD">
        <w:rPr>
          <w:b/>
        </w:rPr>
        <w:t>Structure of the data used to predict the point estimates</w:t>
      </w:r>
    </w:p>
    <w:tbl>
      <w:tblPr>
        <w:tblStyle w:val="Tabellenraster"/>
        <w:tblW w:w="0" w:type="auto"/>
        <w:tblInd w:w="720" w:type="dxa"/>
        <w:tblLook w:val="04A0" w:firstRow="1" w:lastRow="0" w:firstColumn="1" w:lastColumn="0" w:noHBand="0" w:noVBand="1"/>
        <w:tblPrChange w:id="45" w:author="Christian Url" w:date="2023-05-14T21:04:00Z">
          <w:tblPr>
            <w:tblStyle w:val="Tabellenraster"/>
            <w:tblW w:w="0" w:type="auto"/>
            <w:tblInd w:w="720" w:type="dxa"/>
            <w:tblLook w:val="04A0" w:firstRow="1" w:lastRow="0" w:firstColumn="1" w:lastColumn="0" w:noHBand="0" w:noVBand="1"/>
          </w:tblPr>
        </w:tblPrChange>
      </w:tblPr>
      <w:tblGrid>
        <w:gridCol w:w="2524"/>
        <w:gridCol w:w="6106"/>
        <w:tblGridChange w:id="46">
          <w:tblGrid>
            <w:gridCol w:w="2524"/>
            <w:gridCol w:w="6106"/>
          </w:tblGrid>
        </w:tblGridChange>
      </w:tblGrid>
      <w:tr w:rsidR="00EE5097" w:rsidRPr="000145FD" w14:paraId="3DA2AFA1" w14:textId="77777777" w:rsidTr="00D0030E">
        <w:tc>
          <w:tcPr>
            <w:tcW w:w="2524" w:type="dxa"/>
            <w:tcPrChange w:id="47" w:author="Christian Url" w:date="2023-05-14T21:04:00Z">
              <w:tcPr>
                <w:tcW w:w="2536" w:type="dxa"/>
              </w:tcPr>
            </w:tcPrChange>
          </w:tcPr>
          <w:p w14:paraId="4C123029" w14:textId="77777777" w:rsidR="00EE5097" w:rsidRPr="000145FD" w:rsidRDefault="00EE5097" w:rsidP="001E4E32">
            <w:pPr>
              <w:pStyle w:val="Listenabsatz"/>
              <w:ind w:left="0"/>
              <w:rPr>
                <w:b/>
              </w:rPr>
            </w:pPr>
            <w:r w:rsidRPr="000145FD">
              <w:rPr>
                <w:b/>
              </w:rPr>
              <w:t>Attribute Name</w:t>
            </w:r>
          </w:p>
        </w:tc>
        <w:tc>
          <w:tcPr>
            <w:tcW w:w="6106" w:type="dxa"/>
            <w:tcPrChange w:id="48" w:author="Christian Url" w:date="2023-05-14T21:04:00Z">
              <w:tcPr>
                <w:tcW w:w="6140" w:type="dxa"/>
              </w:tcPr>
            </w:tcPrChange>
          </w:tcPr>
          <w:p w14:paraId="70CE83C9" w14:textId="77777777" w:rsidR="00EE5097" w:rsidRPr="000145FD" w:rsidRDefault="00EE5097" w:rsidP="001E4E32">
            <w:pPr>
              <w:pStyle w:val="Listenabsatz"/>
              <w:ind w:left="0"/>
              <w:rPr>
                <w:b/>
              </w:rPr>
            </w:pPr>
            <w:r w:rsidRPr="000145FD">
              <w:rPr>
                <w:b/>
              </w:rPr>
              <w:t>Attribute Description</w:t>
            </w:r>
          </w:p>
        </w:tc>
      </w:tr>
      <w:tr w:rsidR="00EE5097" w:rsidRPr="000145FD" w14:paraId="51BD2AC3" w14:textId="77777777" w:rsidTr="00D0030E">
        <w:tc>
          <w:tcPr>
            <w:tcW w:w="2524" w:type="dxa"/>
            <w:tcPrChange w:id="49" w:author="Christian Url" w:date="2023-05-14T21:04:00Z">
              <w:tcPr>
                <w:tcW w:w="2536" w:type="dxa"/>
              </w:tcPr>
            </w:tcPrChange>
          </w:tcPr>
          <w:p w14:paraId="253885D6" w14:textId="6B7A32AA" w:rsidR="00EE5097" w:rsidRPr="000145FD" w:rsidRDefault="00EE5097" w:rsidP="001E4E32">
            <w:pPr>
              <w:pStyle w:val="Listenabsatz"/>
              <w:ind w:left="0"/>
            </w:pPr>
            <w:del w:id="50" w:author="Christian Url" w:date="2023-05-14T21:03:00Z">
              <w:r w:rsidRPr="000145FD" w:rsidDel="00D0030E">
                <w:delText>Data attribute 1</w:delText>
              </w:r>
            </w:del>
            <w:ins w:id="51" w:author="Christian Url" w:date="2023-05-14T21:03:00Z">
              <w:r w:rsidR="00D0030E">
                <w:t>targe</w:t>
              </w:r>
            </w:ins>
            <w:ins w:id="52" w:author="Christian Url" w:date="2023-05-14T21:04:00Z">
              <w:r w:rsidR="00D0030E">
                <w:t>t</w:t>
              </w:r>
            </w:ins>
          </w:p>
        </w:tc>
        <w:tc>
          <w:tcPr>
            <w:tcW w:w="6106" w:type="dxa"/>
            <w:tcPrChange w:id="53" w:author="Christian Url" w:date="2023-05-14T21:04:00Z">
              <w:tcPr>
                <w:tcW w:w="6140" w:type="dxa"/>
              </w:tcPr>
            </w:tcPrChange>
          </w:tcPr>
          <w:p w14:paraId="04732E20" w14:textId="3082A812" w:rsidR="00EE5097" w:rsidRPr="000145FD" w:rsidRDefault="003E4F43" w:rsidP="001E4E32">
            <w:pPr>
              <w:pStyle w:val="Listenabsatz"/>
              <w:ind w:left="0"/>
            </w:pPr>
            <w:ins w:id="54" w:author="Christian Url" w:date="2023-05-14T21:26:00Z">
              <w:r>
                <w:t>Producer prices in industry</w:t>
              </w:r>
            </w:ins>
            <w:del w:id="55" w:author="Christian Url" w:date="2023-05-14T21:04:00Z">
              <w:r w:rsidR="00EE5097" w:rsidRPr="000145FD" w:rsidDel="00D0030E">
                <w:delText>Description of data attribute 1</w:delText>
              </w:r>
            </w:del>
          </w:p>
        </w:tc>
      </w:tr>
      <w:tr w:rsidR="00EE5097" w:rsidRPr="000145FD" w:rsidDel="00D0030E" w14:paraId="75A65920" w14:textId="26AFF555" w:rsidTr="00D0030E">
        <w:trPr>
          <w:del w:id="56" w:author="Christian Url" w:date="2023-05-14T21:04:00Z"/>
        </w:trPr>
        <w:tc>
          <w:tcPr>
            <w:tcW w:w="2524" w:type="dxa"/>
            <w:tcPrChange w:id="57" w:author="Christian Url" w:date="2023-05-14T21:04:00Z">
              <w:tcPr>
                <w:tcW w:w="2536" w:type="dxa"/>
              </w:tcPr>
            </w:tcPrChange>
          </w:tcPr>
          <w:p w14:paraId="611E49F6" w14:textId="482D15C8" w:rsidR="00EE5097" w:rsidRPr="000145FD" w:rsidDel="00D0030E" w:rsidRDefault="00EE5097" w:rsidP="001E4E32">
            <w:pPr>
              <w:pStyle w:val="Listenabsatz"/>
              <w:ind w:left="0"/>
              <w:rPr>
                <w:del w:id="58" w:author="Christian Url" w:date="2023-05-14T21:04:00Z"/>
              </w:rPr>
            </w:pPr>
            <w:del w:id="59" w:author="Christian Url" w:date="2023-05-14T21:04:00Z">
              <w:r w:rsidRPr="000145FD" w:rsidDel="00D0030E">
                <w:delText>Data attribute 2</w:delText>
              </w:r>
            </w:del>
          </w:p>
        </w:tc>
        <w:tc>
          <w:tcPr>
            <w:tcW w:w="6106" w:type="dxa"/>
            <w:tcPrChange w:id="60" w:author="Christian Url" w:date="2023-05-14T21:04:00Z">
              <w:tcPr>
                <w:tcW w:w="6140" w:type="dxa"/>
              </w:tcPr>
            </w:tcPrChange>
          </w:tcPr>
          <w:p w14:paraId="62085B60" w14:textId="716ABBB5" w:rsidR="00EE5097" w:rsidRPr="000145FD" w:rsidDel="00D0030E" w:rsidRDefault="00EE5097" w:rsidP="001E4E32">
            <w:pPr>
              <w:pStyle w:val="Listenabsatz"/>
              <w:ind w:left="0"/>
              <w:rPr>
                <w:del w:id="61" w:author="Christian Url" w:date="2023-05-14T21:04:00Z"/>
              </w:rPr>
            </w:pPr>
            <w:del w:id="62" w:author="Christian Url" w:date="2023-05-14T21:04:00Z">
              <w:r w:rsidRPr="000145FD" w:rsidDel="00D0030E">
                <w:delText>Description of data attribute 2</w:delText>
              </w:r>
            </w:del>
          </w:p>
        </w:tc>
      </w:tr>
      <w:tr w:rsidR="00EE5097" w:rsidRPr="000145FD" w:rsidDel="00D0030E" w14:paraId="57C7A257" w14:textId="26DF2F57" w:rsidTr="00D0030E">
        <w:trPr>
          <w:del w:id="63" w:author="Christian Url" w:date="2023-05-14T21:04:00Z"/>
        </w:trPr>
        <w:tc>
          <w:tcPr>
            <w:tcW w:w="2524" w:type="dxa"/>
            <w:tcPrChange w:id="64" w:author="Christian Url" w:date="2023-05-14T21:04:00Z">
              <w:tcPr>
                <w:tcW w:w="2536" w:type="dxa"/>
              </w:tcPr>
            </w:tcPrChange>
          </w:tcPr>
          <w:p w14:paraId="09B60602" w14:textId="50D79580" w:rsidR="00EE5097" w:rsidRPr="000145FD" w:rsidDel="00D0030E" w:rsidRDefault="00EE5097" w:rsidP="001E4E32">
            <w:pPr>
              <w:pStyle w:val="Listenabsatz"/>
              <w:ind w:left="0"/>
              <w:rPr>
                <w:del w:id="65" w:author="Christian Url" w:date="2023-05-14T21:04:00Z"/>
              </w:rPr>
            </w:pPr>
            <w:del w:id="66" w:author="Christian Url" w:date="2023-05-14T21:04:00Z">
              <w:r w:rsidRPr="000145FD" w:rsidDel="00D0030E">
                <w:delText>Data attribute 3</w:delText>
              </w:r>
            </w:del>
          </w:p>
        </w:tc>
        <w:tc>
          <w:tcPr>
            <w:tcW w:w="6106" w:type="dxa"/>
            <w:tcPrChange w:id="67" w:author="Christian Url" w:date="2023-05-14T21:04:00Z">
              <w:tcPr>
                <w:tcW w:w="6140" w:type="dxa"/>
              </w:tcPr>
            </w:tcPrChange>
          </w:tcPr>
          <w:p w14:paraId="27112510" w14:textId="05A1AFBA" w:rsidR="00EE5097" w:rsidRPr="000145FD" w:rsidDel="00D0030E" w:rsidRDefault="00EE5097" w:rsidP="001E4E32">
            <w:pPr>
              <w:pStyle w:val="Listenabsatz"/>
              <w:ind w:left="0"/>
              <w:rPr>
                <w:del w:id="68" w:author="Christian Url" w:date="2023-05-14T21:04:00Z"/>
              </w:rPr>
            </w:pPr>
            <w:del w:id="69" w:author="Christian Url" w:date="2023-05-14T21:04:00Z">
              <w:r w:rsidRPr="000145FD" w:rsidDel="00D0030E">
                <w:delText>Description of data attribute 3</w:delText>
              </w:r>
            </w:del>
          </w:p>
        </w:tc>
      </w:tr>
    </w:tbl>
    <w:p w14:paraId="3CBACE5E" w14:textId="5742568A" w:rsidR="00D0030E" w:rsidRPr="000145FD" w:rsidDel="003E4F43" w:rsidRDefault="00D0030E" w:rsidP="00EE5097">
      <w:pPr>
        <w:rPr>
          <w:del w:id="70" w:author="Christian Url" w:date="2023-05-14T21:23:00Z"/>
          <w:lang w:val="en-GB"/>
        </w:rPr>
      </w:pPr>
    </w:p>
    <w:p w14:paraId="781989E0" w14:textId="7EF36434" w:rsidR="00EE5097" w:rsidRPr="000145FD" w:rsidDel="00D0030E" w:rsidRDefault="00EE5097" w:rsidP="00EE5097">
      <w:pPr>
        <w:rPr>
          <w:del w:id="71" w:author="Christian Url" w:date="2023-05-14T21:03:00Z"/>
          <w:b/>
          <w:lang w:val="en-GB"/>
        </w:rPr>
      </w:pPr>
      <w:del w:id="72" w:author="Christian Url" w:date="2023-05-14T21:03:00Z">
        <w:r w:rsidRPr="000145FD" w:rsidDel="00D0030E">
          <w:rPr>
            <w:b/>
            <w:lang w:val="en-GB"/>
          </w:rPr>
          <w:delText>Country_2</w:delText>
        </w:r>
      </w:del>
    </w:p>
    <w:p w14:paraId="06CB5023" w14:textId="79A4C17C" w:rsidR="00EE5097" w:rsidRPr="000145FD" w:rsidDel="00D0030E" w:rsidRDefault="00EE5097" w:rsidP="00EE5097">
      <w:pPr>
        <w:pStyle w:val="Listenabsatz"/>
        <w:numPr>
          <w:ilvl w:val="0"/>
          <w:numId w:val="1"/>
        </w:numPr>
        <w:rPr>
          <w:del w:id="73" w:author="Christian Url" w:date="2023-05-14T21:03:00Z"/>
        </w:rPr>
      </w:pPr>
      <w:del w:id="74" w:author="Christian Url" w:date="2023-05-14T21:03:00Z">
        <w:r w:rsidRPr="000145FD" w:rsidDel="00D0030E">
          <w:delText>Name of data source [URL]. Short description of the data source</w:delText>
        </w:r>
        <w:r w:rsidRPr="000145FD" w:rsidDel="00D0030E">
          <w:br/>
        </w:r>
        <w:r w:rsidRPr="000145FD" w:rsidDel="00D0030E">
          <w:rPr>
            <w:b/>
          </w:rPr>
          <w:delText xml:space="preserve">Number of data points collected from the data source (for each </w:delText>
        </w:r>
        <w:r w:rsidR="00777BFC" w:rsidRPr="000145FD" w:rsidDel="00D0030E">
          <w:rPr>
            <w:b/>
          </w:rPr>
          <w:delText>reference period</w:delText>
        </w:r>
        <w:r w:rsidRPr="000145FD" w:rsidDel="00D0030E">
          <w:rPr>
            <w:b/>
          </w:rPr>
          <w:delText>)</w:delText>
        </w:r>
      </w:del>
    </w:p>
    <w:tbl>
      <w:tblPr>
        <w:tblStyle w:val="Tabellenraster"/>
        <w:tblW w:w="0" w:type="auto"/>
        <w:tblInd w:w="720" w:type="dxa"/>
        <w:tblLook w:val="04A0" w:firstRow="1" w:lastRow="0" w:firstColumn="1" w:lastColumn="0" w:noHBand="0" w:noVBand="1"/>
      </w:tblPr>
      <w:tblGrid>
        <w:gridCol w:w="2526"/>
        <w:gridCol w:w="6104"/>
      </w:tblGrid>
      <w:tr w:rsidR="00EE5097" w:rsidRPr="000145FD" w:rsidDel="00D0030E" w14:paraId="726904F1" w14:textId="5137122E" w:rsidTr="00EE5097">
        <w:trPr>
          <w:del w:id="75" w:author="Christian Url" w:date="2023-05-14T21:03:00Z"/>
        </w:trPr>
        <w:tc>
          <w:tcPr>
            <w:tcW w:w="2526" w:type="dxa"/>
          </w:tcPr>
          <w:p w14:paraId="40CE08A2" w14:textId="4A7D47E0" w:rsidR="00EE5097" w:rsidRPr="000145FD" w:rsidDel="00D0030E" w:rsidRDefault="00EE5097" w:rsidP="00EE5097">
            <w:pPr>
              <w:pStyle w:val="Listenabsatz"/>
              <w:ind w:left="0"/>
              <w:rPr>
                <w:del w:id="76" w:author="Christian Url" w:date="2023-05-14T21:03:00Z"/>
              </w:rPr>
            </w:pPr>
            <w:del w:id="77" w:author="Christian Url" w:date="2023-05-14T21:03:00Z">
              <w:r w:rsidRPr="000145FD" w:rsidDel="00D0030E">
                <w:delText>September 2022</w:delText>
              </w:r>
            </w:del>
          </w:p>
        </w:tc>
        <w:tc>
          <w:tcPr>
            <w:tcW w:w="6104" w:type="dxa"/>
          </w:tcPr>
          <w:p w14:paraId="3B2E185A" w14:textId="433B3397" w:rsidR="00EE5097" w:rsidRPr="000145FD" w:rsidDel="00D0030E" w:rsidRDefault="00EE5097" w:rsidP="00EE5097">
            <w:pPr>
              <w:pStyle w:val="Listenabsatz"/>
              <w:ind w:left="0"/>
              <w:rPr>
                <w:del w:id="78" w:author="Christian Url" w:date="2023-05-14T21:03:00Z"/>
              </w:rPr>
            </w:pPr>
          </w:p>
        </w:tc>
      </w:tr>
      <w:tr w:rsidR="00EE5097" w:rsidRPr="000145FD" w:rsidDel="00D0030E" w14:paraId="665E3210" w14:textId="01646434" w:rsidTr="00EE5097">
        <w:trPr>
          <w:del w:id="79" w:author="Christian Url" w:date="2023-05-14T21:03:00Z"/>
        </w:trPr>
        <w:tc>
          <w:tcPr>
            <w:tcW w:w="2526" w:type="dxa"/>
          </w:tcPr>
          <w:p w14:paraId="41EF7FFF" w14:textId="38964B94" w:rsidR="00EE5097" w:rsidRPr="000145FD" w:rsidDel="00D0030E" w:rsidRDefault="00EE5097" w:rsidP="00EE5097">
            <w:pPr>
              <w:pStyle w:val="Listenabsatz"/>
              <w:ind w:left="0"/>
              <w:rPr>
                <w:del w:id="80" w:author="Christian Url" w:date="2023-05-14T21:03:00Z"/>
              </w:rPr>
            </w:pPr>
            <w:del w:id="81" w:author="Christian Url" w:date="2023-05-14T21:03:00Z">
              <w:r w:rsidRPr="000145FD" w:rsidDel="00D0030E">
                <w:delText>October 2022</w:delText>
              </w:r>
            </w:del>
          </w:p>
        </w:tc>
        <w:tc>
          <w:tcPr>
            <w:tcW w:w="6104" w:type="dxa"/>
          </w:tcPr>
          <w:p w14:paraId="1C0E2996" w14:textId="78DE40AF" w:rsidR="00EE5097" w:rsidRPr="000145FD" w:rsidDel="00D0030E" w:rsidRDefault="00EE5097" w:rsidP="00EE5097">
            <w:pPr>
              <w:pStyle w:val="Listenabsatz"/>
              <w:ind w:left="0"/>
              <w:rPr>
                <w:del w:id="82" w:author="Christian Url" w:date="2023-05-14T21:03:00Z"/>
              </w:rPr>
            </w:pPr>
          </w:p>
        </w:tc>
      </w:tr>
      <w:tr w:rsidR="00EE5097" w:rsidRPr="000145FD" w:rsidDel="00D0030E" w14:paraId="6FF35E97" w14:textId="04CDDF47" w:rsidTr="00EE5097">
        <w:trPr>
          <w:del w:id="83" w:author="Christian Url" w:date="2023-05-14T21:03:00Z"/>
        </w:trPr>
        <w:tc>
          <w:tcPr>
            <w:tcW w:w="2526" w:type="dxa"/>
          </w:tcPr>
          <w:p w14:paraId="46B37018" w14:textId="4AE4D47B" w:rsidR="00EE5097" w:rsidRPr="000145FD" w:rsidDel="00D0030E" w:rsidRDefault="00EE5097" w:rsidP="00EE5097">
            <w:pPr>
              <w:pStyle w:val="Listenabsatz"/>
              <w:ind w:left="0"/>
              <w:rPr>
                <w:del w:id="84" w:author="Christian Url" w:date="2023-05-14T21:03:00Z"/>
              </w:rPr>
            </w:pPr>
            <w:del w:id="85" w:author="Christian Url" w:date="2023-05-14T21:03:00Z">
              <w:r w:rsidRPr="000145FD" w:rsidDel="00D0030E">
                <w:delText>November 2022</w:delText>
              </w:r>
            </w:del>
          </w:p>
        </w:tc>
        <w:tc>
          <w:tcPr>
            <w:tcW w:w="6104" w:type="dxa"/>
          </w:tcPr>
          <w:p w14:paraId="6CE03237" w14:textId="47B84F7A" w:rsidR="00EE5097" w:rsidRPr="000145FD" w:rsidDel="00D0030E" w:rsidRDefault="00EE5097" w:rsidP="00EE5097">
            <w:pPr>
              <w:pStyle w:val="Listenabsatz"/>
              <w:ind w:left="0"/>
              <w:rPr>
                <w:del w:id="86" w:author="Christian Url" w:date="2023-05-14T21:03:00Z"/>
              </w:rPr>
            </w:pPr>
          </w:p>
        </w:tc>
      </w:tr>
      <w:tr w:rsidR="00EE5097" w:rsidRPr="000145FD" w:rsidDel="00D0030E" w14:paraId="0A312C54" w14:textId="6D9466FC" w:rsidTr="00EE5097">
        <w:trPr>
          <w:del w:id="87" w:author="Christian Url" w:date="2023-05-14T21:03:00Z"/>
        </w:trPr>
        <w:tc>
          <w:tcPr>
            <w:tcW w:w="2526" w:type="dxa"/>
          </w:tcPr>
          <w:p w14:paraId="6680B55F" w14:textId="0F89064F" w:rsidR="00EE5097" w:rsidRPr="000145FD" w:rsidDel="00D0030E" w:rsidRDefault="00EE5097" w:rsidP="00EE5097">
            <w:pPr>
              <w:pStyle w:val="Listenabsatz"/>
              <w:ind w:left="0"/>
              <w:rPr>
                <w:del w:id="88" w:author="Christian Url" w:date="2023-05-14T21:03:00Z"/>
              </w:rPr>
            </w:pPr>
            <w:del w:id="89" w:author="Christian Url" w:date="2023-05-14T21:03:00Z">
              <w:r w:rsidRPr="000145FD" w:rsidDel="00D0030E">
                <w:delText>December 2022</w:delText>
              </w:r>
            </w:del>
          </w:p>
        </w:tc>
        <w:tc>
          <w:tcPr>
            <w:tcW w:w="6104" w:type="dxa"/>
          </w:tcPr>
          <w:p w14:paraId="72BAFAB7" w14:textId="16C3B8C7" w:rsidR="00EE5097" w:rsidRPr="000145FD" w:rsidDel="00D0030E" w:rsidRDefault="00EE5097" w:rsidP="00EE5097">
            <w:pPr>
              <w:pStyle w:val="Listenabsatz"/>
              <w:ind w:left="0"/>
              <w:rPr>
                <w:del w:id="90" w:author="Christian Url" w:date="2023-05-14T21:03:00Z"/>
              </w:rPr>
            </w:pPr>
          </w:p>
        </w:tc>
      </w:tr>
      <w:tr w:rsidR="00EE5097" w:rsidRPr="000145FD" w:rsidDel="00D0030E" w14:paraId="14DD3F20" w14:textId="78DFE3AD" w:rsidTr="00EE5097">
        <w:trPr>
          <w:del w:id="91" w:author="Christian Url" w:date="2023-05-14T21:03:00Z"/>
        </w:trPr>
        <w:tc>
          <w:tcPr>
            <w:tcW w:w="2526" w:type="dxa"/>
          </w:tcPr>
          <w:p w14:paraId="1B7E5115" w14:textId="335C7E2D" w:rsidR="00EE5097" w:rsidRPr="000145FD" w:rsidDel="00D0030E" w:rsidRDefault="00EE5097" w:rsidP="00EE5097">
            <w:pPr>
              <w:pStyle w:val="Listenabsatz"/>
              <w:ind w:left="0"/>
              <w:rPr>
                <w:del w:id="92" w:author="Christian Url" w:date="2023-05-14T21:03:00Z"/>
              </w:rPr>
            </w:pPr>
            <w:del w:id="93" w:author="Christian Url" w:date="2023-05-14T21:03:00Z">
              <w:r w:rsidRPr="000145FD" w:rsidDel="00D0030E">
                <w:delText>January 2023</w:delText>
              </w:r>
            </w:del>
          </w:p>
        </w:tc>
        <w:tc>
          <w:tcPr>
            <w:tcW w:w="6104" w:type="dxa"/>
          </w:tcPr>
          <w:p w14:paraId="57F95FCE" w14:textId="7E616155" w:rsidR="00EE5097" w:rsidRPr="000145FD" w:rsidDel="00D0030E" w:rsidRDefault="00EE5097" w:rsidP="00EE5097">
            <w:pPr>
              <w:pStyle w:val="Listenabsatz"/>
              <w:ind w:left="0"/>
              <w:rPr>
                <w:del w:id="94" w:author="Christian Url" w:date="2023-05-14T21:03:00Z"/>
              </w:rPr>
            </w:pPr>
          </w:p>
        </w:tc>
      </w:tr>
      <w:tr w:rsidR="00EE5097" w:rsidRPr="000145FD" w:rsidDel="00D0030E" w14:paraId="786BF74E" w14:textId="6258CB67" w:rsidTr="00EE5097">
        <w:trPr>
          <w:del w:id="95" w:author="Christian Url" w:date="2023-05-14T21:03:00Z"/>
        </w:trPr>
        <w:tc>
          <w:tcPr>
            <w:tcW w:w="2526" w:type="dxa"/>
          </w:tcPr>
          <w:p w14:paraId="06CB6793" w14:textId="4BBEBB21" w:rsidR="00EE5097" w:rsidRPr="000145FD" w:rsidDel="00D0030E" w:rsidRDefault="00EE5097" w:rsidP="00EE5097">
            <w:pPr>
              <w:pStyle w:val="Listenabsatz"/>
              <w:ind w:left="0"/>
              <w:rPr>
                <w:del w:id="96" w:author="Christian Url" w:date="2023-05-14T21:03:00Z"/>
              </w:rPr>
            </w:pPr>
            <w:del w:id="97" w:author="Christian Url" w:date="2023-05-14T21:03:00Z">
              <w:r w:rsidRPr="000145FD" w:rsidDel="00D0030E">
                <w:delText>February 2023</w:delText>
              </w:r>
            </w:del>
          </w:p>
        </w:tc>
        <w:tc>
          <w:tcPr>
            <w:tcW w:w="6104" w:type="dxa"/>
          </w:tcPr>
          <w:p w14:paraId="445127AD" w14:textId="6F1DB940" w:rsidR="00EE5097" w:rsidRPr="000145FD" w:rsidDel="00D0030E" w:rsidRDefault="00EE5097" w:rsidP="00EE5097">
            <w:pPr>
              <w:pStyle w:val="Listenabsatz"/>
              <w:ind w:left="0"/>
              <w:rPr>
                <w:del w:id="98" w:author="Christian Url" w:date="2023-05-14T21:03:00Z"/>
              </w:rPr>
            </w:pPr>
          </w:p>
        </w:tc>
      </w:tr>
      <w:tr w:rsidR="00EE5097" w:rsidRPr="000145FD" w:rsidDel="00D0030E" w14:paraId="7088D31D" w14:textId="74166E6F" w:rsidTr="00EE5097">
        <w:trPr>
          <w:del w:id="99" w:author="Christian Url" w:date="2023-05-14T21:03:00Z"/>
        </w:trPr>
        <w:tc>
          <w:tcPr>
            <w:tcW w:w="2526" w:type="dxa"/>
          </w:tcPr>
          <w:p w14:paraId="60FB54E9" w14:textId="6333CD5A" w:rsidR="00EE5097" w:rsidRPr="000145FD" w:rsidDel="00D0030E" w:rsidRDefault="00EE5097" w:rsidP="00EE5097">
            <w:pPr>
              <w:pStyle w:val="Listenabsatz"/>
              <w:ind w:left="0"/>
              <w:rPr>
                <w:del w:id="100" w:author="Christian Url" w:date="2023-05-14T21:03:00Z"/>
              </w:rPr>
            </w:pPr>
            <w:del w:id="101" w:author="Christian Url" w:date="2023-05-14T21:03:00Z">
              <w:r w:rsidRPr="000145FD" w:rsidDel="00D0030E">
                <w:delText>March 2023</w:delText>
              </w:r>
            </w:del>
          </w:p>
        </w:tc>
        <w:tc>
          <w:tcPr>
            <w:tcW w:w="6104" w:type="dxa"/>
          </w:tcPr>
          <w:p w14:paraId="24F545F0" w14:textId="5559E0EB" w:rsidR="00EE5097" w:rsidRPr="000145FD" w:rsidDel="00D0030E" w:rsidRDefault="00EE5097" w:rsidP="00EE5097">
            <w:pPr>
              <w:pStyle w:val="Listenabsatz"/>
              <w:ind w:left="0"/>
              <w:rPr>
                <w:del w:id="102" w:author="Christian Url" w:date="2023-05-14T21:03:00Z"/>
              </w:rPr>
            </w:pPr>
          </w:p>
        </w:tc>
      </w:tr>
      <w:tr w:rsidR="00EE5097" w:rsidRPr="000145FD" w:rsidDel="00D0030E" w14:paraId="08E4A543" w14:textId="38FABF06" w:rsidTr="00EE5097">
        <w:trPr>
          <w:del w:id="103" w:author="Christian Url" w:date="2023-05-14T21:03:00Z"/>
        </w:trPr>
        <w:tc>
          <w:tcPr>
            <w:tcW w:w="2526" w:type="dxa"/>
          </w:tcPr>
          <w:p w14:paraId="4C17F1F3" w14:textId="22250065" w:rsidR="00EE5097" w:rsidRPr="000145FD" w:rsidDel="00D0030E" w:rsidRDefault="00EE5097" w:rsidP="00EE5097">
            <w:pPr>
              <w:pStyle w:val="Listenabsatz"/>
              <w:ind w:left="0"/>
              <w:rPr>
                <w:del w:id="104" w:author="Christian Url" w:date="2023-05-14T21:03:00Z"/>
              </w:rPr>
            </w:pPr>
            <w:del w:id="105" w:author="Christian Url" w:date="2023-05-14T21:03:00Z">
              <w:r w:rsidRPr="000145FD" w:rsidDel="00D0030E">
                <w:delText>April 2023</w:delText>
              </w:r>
            </w:del>
          </w:p>
        </w:tc>
        <w:tc>
          <w:tcPr>
            <w:tcW w:w="6104" w:type="dxa"/>
          </w:tcPr>
          <w:p w14:paraId="4DA9DF34" w14:textId="008CEA07" w:rsidR="00EE5097" w:rsidRPr="000145FD" w:rsidDel="00D0030E" w:rsidRDefault="00EE5097" w:rsidP="00EE5097">
            <w:pPr>
              <w:pStyle w:val="Listenabsatz"/>
              <w:ind w:left="0"/>
              <w:rPr>
                <w:del w:id="106" w:author="Christian Url" w:date="2023-05-14T21:03:00Z"/>
              </w:rPr>
            </w:pPr>
          </w:p>
        </w:tc>
      </w:tr>
    </w:tbl>
    <w:p w14:paraId="64A1B830" w14:textId="23305A4B" w:rsidR="00EE5097" w:rsidRPr="000145FD" w:rsidDel="00D0030E" w:rsidRDefault="00EE5097" w:rsidP="00EE5097">
      <w:pPr>
        <w:pStyle w:val="Listenabsatz"/>
        <w:rPr>
          <w:del w:id="107" w:author="Christian Url" w:date="2023-05-14T21:03:00Z"/>
        </w:rPr>
      </w:pPr>
      <w:del w:id="108" w:author="Christian Url" w:date="2023-05-14T21:03:00Z">
        <w:r w:rsidRPr="000145FD" w:rsidDel="00D0030E">
          <w:br/>
        </w:r>
        <w:r w:rsidRPr="000145FD" w:rsidDel="00D0030E">
          <w:rPr>
            <w:b/>
          </w:rPr>
          <w:delText>Structure of the data used to predict the point estimates</w:delText>
        </w:r>
      </w:del>
    </w:p>
    <w:tbl>
      <w:tblPr>
        <w:tblStyle w:val="Tabellenraster"/>
        <w:tblW w:w="0" w:type="auto"/>
        <w:tblInd w:w="720" w:type="dxa"/>
        <w:tblLook w:val="04A0" w:firstRow="1" w:lastRow="0" w:firstColumn="1" w:lastColumn="0" w:noHBand="0" w:noVBand="1"/>
      </w:tblPr>
      <w:tblGrid>
        <w:gridCol w:w="2525"/>
        <w:gridCol w:w="6105"/>
      </w:tblGrid>
      <w:tr w:rsidR="00EE5097" w:rsidRPr="000145FD" w:rsidDel="00D0030E" w14:paraId="47EF5A48" w14:textId="1CC24F35" w:rsidTr="001E4E32">
        <w:trPr>
          <w:del w:id="109" w:author="Christian Url" w:date="2023-05-14T21:03:00Z"/>
        </w:trPr>
        <w:tc>
          <w:tcPr>
            <w:tcW w:w="2536" w:type="dxa"/>
          </w:tcPr>
          <w:p w14:paraId="2B23F137" w14:textId="7D6FBC02" w:rsidR="00EE5097" w:rsidRPr="000145FD" w:rsidDel="00D0030E" w:rsidRDefault="00EE5097" w:rsidP="001E4E32">
            <w:pPr>
              <w:pStyle w:val="Listenabsatz"/>
              <w:ind w:left="0"/>
              <w:rPr>
                <w:del w:id="110" w:author="Christian Url" w:date="2023-05-14T21:03:00Z"/>
              </w:rPr>
            </w:pPr>
            <w:del w:id="111" w:author="Christian Url" w:date="2023-05-14T21:03:00Z">
              <w:r w:rsidRPr="000145FD" w:rsidDel="00D0030E">
                <w:rPr>
                  <w:b/>
                </w:rPr>
                <w:delText>Attribute Name</w:delText>
              </w:r>
            </w:del>
          </w:p>
        </w:tc>
        <w:tc>
          <w:tcPr>
            <w:tcW w:w="6140" w:type="dxa"/>
          </w:tcPr>
          <w:p w14:paraId="1CE9946A" w14:textId="2712F15D" w:rsidR="00EE5097" w:rsidRPr="000145FD" w:rsidDel="00D0030E" w:rsidRDefault="00EE5097" w:rsidP="001E4E32">
            <w:pPr>
              <w:pStyle w:val="Listenabsatz"/>
              <w:ind w:left="0"/>
              <w:rPr>
                <w:del w:id="112" w:author="Christian Url" w:date="2023-05-14T21:03:00Z"/>
              </w:rPr>
            </w:pPr>
            <w:del w:id="113" w:author="Christian Url" w:date="2023-05-14T21:03:00Z">
              <w:r w:rsidRPr="000145FD" w:rsidDel="00D0030E">
                <w:rPr>
                  <w:b/>
                </w:rPr>
                <w:delText>Attribute Description</w:delText>
              </w:r>
            </w:del>
          </w:p>
        </w:tc>
      </w:tr>
      <w:tr w:rsidR="00EE5097" w:rsidRPr="000145FD" w:rsidDel="00D0030E" w14:paraId="440C1E55" w14:textId="3617D2DB" w:rsidTr="001E4E32">
        <w:trPr>
          <w:del w:id="114" w:author="Christian Url" w:date="2023-05-14T21:03:00Z"/>
        </w:trPr>
        <w:tc>
          <w:tcPr>
            <w:tcW w:w="2536" w:type="dxa"/>
          </w:tcPr>
          <w:p w14:paraId="446769B4" w14:textId="0083BD54" w:rsidR="00EE5097" w:rsidRPr="000145FD" w:rsidDel="00D0030E" w:rsidRDefault="00EE5097" w:rsidP="001E4E32">
            <w:pPr>
              <w:pStyle w:val="Listenabsatz"/>
              <w:ind w:left="0"/>
              <w:rPr>
                <w:del w:id="115" w:author="Christian Url" w:date="2023-05-14T21:03:00Z"/>
              </w:rPr>
            </w:pPr>
            <w:del w:id="116" w:author="Christian Url" w:date="2023-05-14T21:03:00Z">
              <w:r w:rsidRPr="000145FD" w:rsidDel="00D0030E">
                <w:delText>Data attribute 1</w:delText>
              </w:r>
            </w:del>
          </w:p>
        </w:tc>
        <w:tc>
          <w:tcPr>
            <w:tcW w:w="6140" w:type="dxa"/>
          </w:tcPr>
          <w:p w14:paraId="4E4EE74C" w14:textId="5FA41DCB" w:rsidR="00EE5097" w:rsidRPr="000145FD" w:rsidDel="00D0030E" w:rsidRDefault="00EE5097" w:rsidP="001E4E32">
            <w:pPr>
              <w:pStyle w:val="Listenabsatz"/>
              <w:ind w:left="0"/>
              <w:rPr>
                <w:del w:id="117" w:author="Christian Url" w:date="2023-05-14T21:03:00Z"/>
              </w:rPr>
            </w:pPr>
            <w:del w:id="118" w:author="Christian Url" w:date="2023-05-14T21:03:00Z">
              <w:r w:rsidRPr="000145FD" w:rsidDel="00D0030E">
                <w:delText>Description of data attribute 1</w:delText>
              </w:r>
            </w:del>
          </w:p>
        </w:tc>
      </w:tr>
      <w:tr w:rsidR="00EE5097" w:rsidRPr="000145FD" w:rsidDel="00D0030E" w14:paraId="278E9279" w14:textId="0BD8236A" w:rsidTr="001E4E32">
        <w:trPr>
          <w:del w:id="119" w:author="Christian Url" w:date="2023-05-14T21:03:00Z"/>
        </w:trPr>
        <w:tc>
          <w:tcPr>
            <w:tcW w:w="2536" w:type="dxa"/>
          </w:tcPr>
          <w:p w14:paraId="1FF486E9" w14:textId="7FA21269" w:rsidR="00EE5097" w:rsidRPr="000145FD" w:rsidDel="00D0030E" w:rsidRDefault="00EE5097" w:rsidP="001E4E32">
            <w:pPr>
              <w:pStyle w:val="Listenabsatz"/>
              <w:ind w:left="0"/>
              <w:rPr>
                <w:del w:id="120" w:author="Christian Url" w:date="2023-05-14T21:03:00Z"/>
              </w:rPr>
            </w:pPr>
            <w:del w:id="121" w:author="Christian Url" w:date="2023-05-14T21:03:00Z">
              <w:r w:rsidRPr="000145FD" w:rsidDel="00D0030E">
                <w:delText>Data attribute 2</w:delText>
              </w:r>
            </w:del>
          </w:p>
        </w:tc>
        <w:tc>
          <w:tcPr>
            <w:tcW w:w="6140" w:type="dxa"/>
          </w:tcPr>
          <w:p w14:paraId="02E85EEE" w14:textId="05724545" w:rsidR="00EE5097" w:rsidRPr="000145FD" w:rsidDel="00D0030E" w:rsidRDefault="00EE5097" w:rsidP="001E4E32">
            <w:pPr>
              <w:pStyle w:val="Listenabsatz"/>
              <w:ind w:left="0"/>
              <w:rPr>
                <w:del w:id="122" w:author="Christian Url" w:date="2023-05-14T21:03:00Z"/>
              </w:rPr>
            </w:pPr>
            <w:del w:id="123" w:author="Christian Url" w:date="2023-05-14T21:03:00Z">
              <w:r w:rsidRPr="000145FD" w:rsidDel="00D0030E">
                <w:delText>Description of data attribute 2</w:delText>
              </w:r>
            </w:del>
          </w:p>
        </w:tc>
      </w:tr>
      <w:tr w:rsidR="00EE5097" w:rsidRPr="000145FD" w:rsidDel="00D0030E" w14:paraId="75208EEB" w14:textId="1A9FCDCC" w:rsidTr="001E4E32">
        <w:trPr>
          <w:del w:id="124" w:author="Christian Url" w:date="2023-05-14T21:03:00Z"/>
        </w:trPr>
        <w:tc>
          <w:tcPr>
            <w:tcW w:w="2536" w:type="dxa"/>
          </w:tcPr>
          <w:p w14:paraId="239606C6" w14:textId="2D6E3A88" w:rsidR="00EE5097" w:rsidRPr="000145FD" w:rsidDel="00D0030E" w:rsidRDefault="00EE5097" w:rsidP="001E4E32">
            <w:pPr>
              <w:pStyle w:val="Listenabsatz"/>
              <w:ind w:left="0"/>
              <w:rPr>
                <w:del w:id="125" w:author="Christian Url" w:date="2023-05-14T21:03:00Z"/>
              </w:rPr>
            </w:pPr>
            <w:del w:id="126" w:author="Christian Url" w:date="2023-05-14T21:03:00Z">
              <w:r w:rsidRPr="000145FD" w:rsidDel="00D0030E">
                <w:delText>Data attribute 3</w:delText>
              </w:r>
            </w:del>
          </w:p>
        </w:tc>
        <w:tc>
          <w:tcPr>
            <w:tcW w:w="6140" w:type="dxa"/>
          </w:tcPr>
          <w:p w14:paraId="4D8EAA1A" w14:textId="35B5CDAA" w:rsidR="00EE5097" w:rsidRPr="000145FD" w:rsidDel="00D0030E" w:rsidRDefault="00EE5097" w:rsidP="001E4E32">
            <w:pPr>
              <w:pStyle w:val="Listenabsatz"/>
              <w:ind w:left="0"/>
              <w:rPr>
                <w:del w:id="127" w:author="Christian Url" w:date="2023-05-14T21:03:00Z"/>
              </w:rPr>
            </w:pPr>
            <w:del w:id="128" w:author="Christian Url" w:date="2023-05-14T21:03:00Z">
              <w:r w:rsidRPr="000145FD" w:rsidDel="00D0030E">
                <w:delText>Description of data attribute 3</w:delText>
              </w:r>
            </w:del>
          </w:p>
        </w:tc>
      </w:tr>
    </w:tbl>
    <w:p w14:paraId="7D17C7A7" w14:textId="3603C5E9" w:rsidR="00EE5097" w:rsidRPr="000145FD" w:rsidDel="00D0030E" w:rsidRDefault="00EE5097" w:rsidP="00EE5097">
      <w:pPr>
        <w:rPr>
          <w:del w:id="129" w:author="Christian Url" w:date="2023-05-14T21:03:00Z"/>
          <w:b/>
          <w:lang w:val="en-GB"/>
        </w:rPr>
      </w:pPr>
      <w:del w:id="130" w:author="Christian Url" w:date="2023-05-14T21:03:00Z">
        <w:r w:rsidRPr="000145FD" w:rsidDel="00D0030E">
          <w:rPr>
            <w:lang w:val="en-GB"/>
          </w:rPr>
          <w:br/>
        </w:r>
        <w:r w:rsidRPr="000145FD" w:rsidDel="00D0030E">
          <w:rPr>
            <w:b/>
            <w:lang w:val="en-GB"/>
          </w:rPr>
          <w:delText>Country_3</w:delText>
        </w:r>
      </w:del>
    </w:p>
    <w:p w14:paraId="14533C4B" w14:textId="5E4AD318" w:rsidR="00EE5097" w:rsidRPr="000145FD" w:rsidDel="00D0030E" w:rsidRDefault="00EE5097" w:rsidP="00EE5097">
      <w:pPr>
        <w:pStyle w:val="Listenabsatz"/>
        <w:numPr>
          <w:ilvl w:val="0"/>
          <w:numId w:val="1"/>
        </w:numPr>
        <w:rPr>
          <w:del w:id="131" w:author="Christian Url" w:date="2023-05-14T21:03:00Z"/>
        </w:rPr>
      </w:pPr>
      <w:del w:id="132" w:author="Christian Url" w:date="2023-05-14T21:03:00Z">
        <w:r w:rsidRPr="000145FD" w:rsidDel="00D0030E">
          <w:delText>Name of data source [URL]. Short description of the data source</w:delText>
        </w:r>
        <w:r w:rsidRPr="000145FD" w:rsidDel="00D0030E">
          <w:br/>
        </w:r>
        <w:r w:rsidR="00777BFC" w:rsidRPr="000145FD" w:rsidDel="00D0030E">
          <w:rPr>
            <w:b/>
          </w:rPr>
          <w:delText>Number of data points collected from the data source (for each reference period)</w:delText>
        </w:r>
      </w:del>
    </w:p>
    <w:tbl>
      <w:tblPr>
        <w:tblStyle w:val="Tabellenraster"/>
        <w:tblW w:w="0" w:type="auto"/>
        <w:tblInd w:w="720" w:type="dxa"/>
        <w:tblLook w:val="04A0" w:firstRow="1" w:lastRow="0" w:firstColumn="1" w:lastColumn="0" w:noHBand="0" w:noVBand="1"/>
      </w:tblPr>
      <w:tblGrid>
        <w:gridCol w:w="2526"/>
        <w:gridCol w:w="6104"/>
      </w:tblGrid>
      <w:tr w:rsidR="00EE5097" w:rsidRPr="000145FD" w:rsidDel="00D0030E" w14:paraId="7AFD3C72" w14:textId="56940B35" w:rsidTr="00EE5097">
        <w:trPr>
          <w:del w:id="133" w:author="Christian Url" w:date="2023-05-14T21:03:00Z"/>
        </w:trPr>
        <w:tc>
          <w:tcPr>
            <w:tcW w:w="2526" w:type="dxa"/>
          </w:tcPr>
          <w:p w14:paraId="583CCF01" w14:textId="16C49B26" w:rsidR="00EE5097" w:rsidRPr="000145FD" w:rsidDel="00D0030E" w:rsidRDefault="00EE5097" w:rsidP="00EE5097">
            <w:pPr>
              <w:pStyle w:val="Listenabsatz"/>
              <w:ind w:left="0"/>
              <w:rPr>
                <w:del w:id="134" w:author="Christian Url" w:date="2023-05-14T21:03:00Z"/>
              </w:rPr>
            </w:pPr>
            <w:del w:id="135" w:author="Christian Url" w:date="2023-05-14T21:03:00Z">
              <w:r w:rsidRPr="000145FD" w:rsidDel="00D0030E">
                <w:delText>September 2022</w:delText>
              </w:r>
            </w:del>
          </w:p>
        </w:tc>
        <w:tc>
          <w:tcPr>
            <w:tcW w:w="6104" w:type="dxa"/>
          </w:tcPr>
          <w:p w14:paraId="2FDE3753" w14:textId="0F80ADB1" w:rsidR="00EE5097" w:rsidRPr="000145FD" w:rsidDel="00D0030E" w:rsidRDefault="00EE5097" w:rsidP="00EE5097">
            <w:pPr>
              <w:pStyle w:val="Listenabsatz"/>
              <w:ind w:left="0"/>
              <w:rPr>
                <w:del w:id="136" w:author="Christian Url" w:date="2023-05-14T21:03:00Z"/>
              </w:rPr>
            </w:pPr>
          </w:p>
        </w:tc>
      </w:tr>
      <w:tr w:rsidR="00EE5097" w:rsidRPr="000145FD" w:rsidDel="00D0030E" w14:paraId="68644D72" w14:textId="29B0BBE5" w:rsidTr="00EE5097">
        <w:trPr>
          <w:del w:id="137" w:author="Christian Url" w:date="2023-05-14T21:03:00Z"/>
        </w:trPr>
        <w:tc>
          <w:tcPr>
            <w:tcW w:w="2526" w:type="dxa"/>
          </w:tcPr>
          <w:p w14:paraId="6004E4B0" w14:textId="05A56F2B" w:rsidR="00EE5097" w:rsidRPr="000145FD" w:rsidDel="00D0030E" w:rsidRDefault="00EE5097" w:rsidP="00EE5097">
            <w:pPr>
              <w:pStyle w:val="Listenabsatz"/>
              <w:ind w:left="0"/>
              <w:rPr>
                <w:del w:id="138" w:author="Christian Url" w:date="2023-05-14T21:03:00Z"/>
              </w:rPr>
            </w:pPr>
            <w:del w:id="139" w:author="Christian Url" w:date="2023-05-14T21:03:00Z">
              <w:r w:rsidRPr="000145FD" w:rsidDel="00D0030E">
                <w:delText>October 2022</w:delText>
              </w:r>
            </w:del>
          </w:p>
        </w:tc>
        <w:tc>
          <w:tcPr>
            <w:tcW w:w="6104" w:type="dxa"/>
          </w:tcPr>
          <w:p w14:paraId="36C616C5" w14:textId="36A66D02" w:rsidR="00EE5097" w:rsidRPr="000145FD" w:rsidDel="00D0030E" w:rsidRDefault="00EE5097" w:rsidP="00EE5097">
            <w:pPr>
              <w:pStyle w:val="Listenabsatz"/>
              <w:ind w:left="0"/>
              <w:rPr>
                <w:del w:id="140" w:author="Christian Url" w:date="2023-05-14T21:03:00Z"/>
              </w:rPr>
            </w:pPr>
          </w:p>
        </w:tc>
      </w:tr>
      <w:tr w:rsidR="00EE5097" w:rsidRPr="000145FD" w:rsidDel="00D0030E" w14:paraId="67559371" w14:textId="548AD1FF" w:rsidTr="00EE5097">
        <w:trPr>
          <w:del w:id="141" w:author="Christian Url" w:date="2023-05-14T21:03:00Z"/>
        </w:trPr>
        <w:tc>
          <w:tcPr>
            <w:tcW w:w="2526" w:type="dxa"/>
          </w:tcPr>
          <w:p w14:paraId="6AFBEBFF" w14:textId="35BDBE14" w:rsidR="00EE5097" w:rsidRPr="000145FD" w:rsidDel="00D0030E" w:rsidRDefault="00EE5097" w:rsidP="00EE5097">
            <w:pPr>
              <w:pStyle w:val="Listenabsatz"/>
              <w:ind w:left="0"/>
              <w:rPr>
                <w:del w:id="142" w:author="Christian Url" w:date="2023-05-14T21:03:00Z"/>
              </w:rPr>
            </w:pPr>
            <w:del w:id="143" w:author="Christian Url" w:date="2023-05-14T21:03:00Z">
              <w:r w:rsidRPr="000145FD" w:rsidDel="00D0030E">
                <w:delText>November 2022</w:delText>
              </w:r>
            </w:del>
          </w:p>
        </w:tc>
        <w:tc>
          <w:tcPr>
            <w:tcW w:w="6104" w:type="dxa"/>
          </w:tcPr>
          <w:p w14:paraId="5D9990D1" w14:textId="4B31E77F" w:rsidR="00EE5097" w:rsidRPr="000145FD" w:rsidDel="00D0030E" w:rsidRDefault="00EE5097" w:rsidP="00EE5097">
            <w:pPr>
              <w:pStyle w:val="Listenabsatz"/>
              <w:ind w:left="0"/>
              <w:rPr>
                <w:del w:id="144" w:author="Christian Url" w:date="2023-05-14T21:03:00Z"/>
              </w:rPr>
            </w:pPr>
          </w:p>
        </w:tc>
      </w:tr>
      <w:tr w:rsidR="00EE5097" w:rsidRPr="000145FD" w:rsidDel="00D0030E" w14:paraId="6848C680" w14:textId="46769A86" w:rsidTr="00EE5097">
        <w:trPr>
          <w:del w:id="145" w:author="Christian Url" w:date="2023-05-14T21:03:00Z"/>
        </w:trPr>
        <w:tc>
          <w:tcPr>
            <w:tcW w:w="2526" w:type="dxa"/>
          </w:tcPr>
          <w:p w14:paraId="59063702" w14:textId="5D17C5D6" w:rsidR="00EE5097" w:rsidRPr="000145FD" w:rsidDel="00D0030E" w:rsidRDefault="00EE5097" w:rsidP="00EE5097">
            <w:pPr>
              <w:pStyle w:val="Listenabsatz"/>
              <w:ind w:left="0"/>
              <w:rPr>
                <w:del w:id="146" w:author="Christian Url" w:date="2023-05-14T21:03:00Z"/>
              </w:rPr>
            </w:pPr>
            <w:del w:id="147" w:author="Christian Url" w:date="2023-05-14T21:03:00Z">
              <w:r w:rsidRPr="000145FD" w:rsidDel="00D0030E">
                <w:delText>December 2022</w:delText>
              </w:r>
            </w:del>
          </w:p>
        </w:tc>
        <w:tc>
          <w:tcPr>
            <w:tcW w:w="6104" w:type="dxa"/>
          </w:tcPr>
          <w:p w14:paraId="5E792336" w14:textId="740D8A11" w:rsidR="00EE5097" w:rsidRPr="000145FD" w:rsidDel="00D0030E" w:rsidRDefault="00EE5097" w:rsidP="00EE5097">
            <w:pPr>
              <w:pStyle w:val="Listenabsatz"/>
              <w:ind w:left="0"/>
              <w:rPr>
                <w:del w:id="148" w:author="Christian Url" w:date="2023-05-14T21:03:00Z"/>
              </w:rPr>
            </w:pPr>
          </w:p>
        </w:tc>
      </w:tr>
      <w:tr w:rsidR="00EE5097" w:rsidRPr="000145FD" w:rsidDel="00D0030E" w14:paraId="222C8F32" w14:textId="261B6283" w:rsidTr="00EE5097">
        <w:trPr>
          <w:del w:id="149" w:author="Christian Url" w:date="2023-05-14T21:03:00Z"/>
        </w:trPr>
        <w:tc>
          <w:tcPr>
            <w:tcW w:w="2526" w:type="dxa"/>
          </w:tcPr>
          <w:p w14:paraId="4AF40E51" w14:textId="204236C0" w:rsidR="00EE5097" w:rsidRPr="000145FD" w:rsidDel="00D0030E" w:rsidRDefault="00EE5097" w:rsidP="00EE5097">
            <w:pPr>
              <w:pStyle w:val="Listenabsatz"/>
              <w:ind w:left="0"/>
              <w:rPr>
                <w:del w:id="150" w:author="Christian Url" w:date="2023-05-14T21:03:00Z"/>
              </w:rPr>
            </w:pPr>
            <w:del w:id="151" w:author="Christian Url" w:date="2023-05-14T21:03:00Z">
              <w:r w:rsidRPr="000145FD" w:rsidDel="00D0030E">
                <w:delText>January 2023</w:delText>
              </w:r>
            </w:del>
          </w:p>
        </w:tc>
        <w:tc>
          <w:tcPr>
            <w:tcW w:w="6104" w:type="dxa"/>
          </w:tcPr>
          <w:p w14:paraId="0FD60FE5" w14:textId="273B398B" w:rsidR="00EE5097" w:rsidRPr="000145FD" w:rsidDel="00D0030E" w:rsidRDefault="00EE5097" w:rsidP="00EE5097">
            <w:pPr>
              <w:pStyle w:val="Listenabsatz"/>
              <w:ind w:left="0"/>
              <w:rPr>
                <w:del w:id="152" w:author="Christian Url" w:date="2023-05-14T21:03:00Z"/>
              </w:rPr>
            </w:pPr>
          </w:p>
        </w:tc>
      </w:tr>
      <w:tr w:rsidR="00EE5097" w:rsidRPr="000145FD" w:rsidDel="00D0030E" w14:paraId="7014899B" w14:textId="1E7EC0DA" w:rsidTr="00EE5097">
        <w:trPr>
          <w:del w:id="153" w:author="Christian Url" w:date="2023-05-14T21:03:00Z"/>
        </w:trPr>
        <w:tc>
          <w:tcPr>
            <w:tcW w:w="2526" w:type="dxa"/>
          </w:tcPr>
          <w:p w14:paraId="227E4430" w14:textId="07CF7C9B" w:rsidR="00EE5097" w:rsidRPr="000145FD" w:rsidDel="00D0030E" w:rsidRDefault="00EE5097" w:rsidP="00EE5097">
            <w:pPr>
              <w:pStyle w:val="Listenabsatz"/>
              <w:ind w:left="0"/>
              <w:rPr>
                <w:del w:id="154" w:author="Christian Url" w:date="2023-05-14T21:03:00Z"/>
              </w:rPr>
            </w:pPr>
            <w:del w:id="155" w:author="Christian Url" w:date="2023-05-14T21:03:00Z">
              <w:r w:rsidRPr="000145FD" w:rsidDel="00D0030E">
                <w:delText>February 2023</w:delText>
              </w:r>
            </w:del>
          </w:p>
        </w:tc>
        <w:tc>
          <w:tcPr>
            <w:tcW w:w="6104" w:type="dxa"/>
          </w:tcPr>
          <w:p w14:paraId="610AA2CD" w14:textId="3DEBEA0D" w:rsidR="00EE5097" w:rsidRPr="000145FD" w:rsidDel="00D0030E" w:rsidRDefault="00EE5097" w:rsidP="00EE5097">
            <w:pPr>
              <w:pStyle w:val="Listenabsatz"/>
              <w:ind w:left="0"/>
              <w:rPr>
                <w:del w:id="156" w:author="Christian Url" w:date="2023-05-14T21:03:00Z"/>
              </w:rPr>
            </w:pPr>
          </w:p>
        </w:tc>
      </w:tr>
      <w:tr w:rsidR="00EE5097" w:rsidRPr="000145FD" w:rsidDel="00D0030E" w14:paraId="0AB33852" w14:textId="6802AD8C" w:rsidTr="00EE5097">
        <w:trPr>
          <w:del w:id="157" w:author="Christian Url" w:date="2023-05-14T21:03:00Z"/>
        </w:trPr>
        <w:tc>
          <w:tcPr>
            <w:tcW w:w="2526" w:type="dxa"/>
          </w:tcPr>
          <w:p w14:paraId="5EEFF82B" w14:textId="7EFF59F1" w:rsidR="00EE5097" w:rsidRPr="000145FD" w:rsidDel="00D0030E" w:rsidRDefault="00EE5097" w:rsidP="00EE5097">
            <w:pPr>
              <w:pStyle w:val="Listenabsatz"/>
              <w:ind w:left="0"/>
              <w:rPr>
                <w:del w:id="158" w:author="Christian Url" w:date="2023-05-14T21:03:00Z"/>
              </w:rPr>
            </w:pPr>
            <w:del w:id="159" w:author="Christian Url" w:date="2023-05-14T21:03:00Z">
              <w:r w:rsidRPr="000145FD" w:rsidDel="00D0030E">
                <w:delText>March 2023</w:delText>
              </w:r>
            </w:del>
          </w:p>
        </w:tc>
        <w:tc>
          <w:tcPr>
            <w:tcW w:w="6104" w:type="dxa"/>
          </w:tcPr>
          <w:p w14:paraId="37106303" w14:textId="252A6F75" w:rsidR="00EE5097" w:rsidRPr="000145FD" w:rsidDel="00D0030E" w:rsidRDefault="00EE5097" w:rsidP="00EE5097">
            <w:pPr>
              <w:pStyle w:val="Listenabsatz"/>
              <w:ind w:left="0"/>
              <w:rPr>
                <w:del w:id="160" w:author="Christian Url" w:date="2023-05-14T21:03:00Z"/>
              </w:rPr>
            </w:pPr>
          </w:p>
        </w:tc>
      </w:tr>
      <w:tr w:rsidR="00EE5097" w:rsidRPr="000145FD" w:rsidDel="00D0030E" w14:paraId="3EB4EFD2" w14:textId="0729452B" w:rsidTr="00EE5097">
        <w:trPr>
          <w:del w:id="161" w:author="Christian Url" w:date="2023-05-14T21:03:00Z"/>
        </w:trPr>
        <w:tc>
          <w:tcPr>
            <w:tcW w:w="2526" w:type="dxa"/>
          </w:tcPr>
          <w:p w14:paraId="1884472E" w14:textId="37E3E257" w:rsidR="00EE5097" w:rsidRPr="000145FD" w:rsidDel="00D0030E" w:rsidRDefault="00EE5097" w:rsidP="00EE5097">
            <w:pPr>
              <w:pStyle w:val="Listenabsatz"/>
              <w:ind w:left="0"/>
              <w:rPr>
                <w:del w:id="162" w:author="Christian Url" w:date="2023-05-14T21:03:00Z"/>
              </w:rPr>
            </w:pPr>
            <w:del w:id="163" w:author="Christian Url" w:date="2023-05-14T21:03:00Z">
              <w:r w:rsidRPr="000145FD" w:rsidDel="00D0030E">
                <w:delText>April 2023</w:delText>
              </w:r>
            </w:del>
          </w:p>
        </w:tc>
        <w:tc>
          <w:tcPr>
            <w:tcW w:w="6104" w:type="dxa"/>
          </w:tcPr>
          <w:p w14:paraId="25AB7BB1" w14:textId="3C6EF13B" w:rsidR="00EE5097" w:rsidRPr="000145FD" w:rsidDel="00D0030E" w:rsidRDefault="00EE5097" w:rsidP="00EE5097">
            <w:pPr>
              <w:pStyle w:val="Listenabsatz"/>
              <w:ind w:left="0"/>
              <w:rPr>
                <w:del w:id="164" w:author="Christian Url" w:date="2023-05-14T21:03:00Z"/>
              </w:rPr>
            </w:pPr>
          </w:p>
        </w:tc>
      </w:tr>
    </w:tbl>
    <w:p w14:paraId="2F1D7EDA" w14:textId="6E9BB5CB" w:rsidR="00EE5097" w:rsidRPr="000145FD" w:rsidDel="00D0030E" w:rsidRDefault="00EE5097" w:rsidP="00EE5097">
      <w:pPr>
        <w:pStyle w:val="Listenabsatz"/>
        <w:rPr>
          <w:del w:id="165" w:author="Christian Url" w:date="2023-05-14T21:03:00Z"/>
        </w:rPr>
      </w:pPr>
      <w:del w:id="166" w:author="Christian Url" w:date="2023-05-14T21:03:00Z">
        <w:r w:rsidRPr="000145FD" w:rsidDel="00D0030E">
          <w:br/>
        </w:r>
        <w:r w:rsidRPr="000145FD" w:rsidDel="00D0030E">
          <w:rPr>
            <w:b/>
          </w:rPr>
          <w:delText>Structure of the data used to predict the point estimates</w:delText>
        </w:r>
      </w:del>
    </w:p>
    <w:tbl>
      <w:tblPr>
        <w:tblStyle w:val="Tabellenraster"/>
        <w:tblW w:w="0" w:type="auto"/>
        <w:tblInd w:w="720" w:type="dxa"/>
        <w:tblLook w:val="04A0" w:firstRow="1" w:lastRow="0" w:firstColumn="1" w:lastColumn="0" w:noHBand="0" w:noVBand="1"/>
      </w:tblPr>
      <w:tblGrid>
        <w:gridCol w:w="2525"/>
        <w:gridCol w:w="6105"/>
      </w:tblGrid>
      <w:tr w:rsidR="00EE5097" w:rsidRPr="000145FD" w:rsidDel="00D0030E" w14:paraId="24DE2D81" w14:textId="0EA7F03E" w:rsidTr="001E4E32">
        <w:trPr>
          <w:del w:id="167" w:author="Christian Url" w:date="2023-05-14T21:03:00Z"/>
        </w:trPr>
        <w:tc>
          <w:tcPr>
            <w:tcW w:w="2536" w:type="dxa"/>
          </w:tcPr>
          <w:p w14:paraId="19982A71" w14:textId="3F48EB3D" w:rsidR="00EE5097" w:rsidRPr="000145FD" w:rsidDel="00D0030E" w:rsidRDefault="00EE5097" w:rsidP="001E4E32">
            <w:pPr>
              <w:pStyle w:val="Listenabsatz"/>
              <w:ind w:left="0"/>
              <w:rPr>
                <w:del w:id="168" w:author="Christian Url" w:date="2023-05-14T21:03:00Z"/>
              </w:rPr>
            </w:pPr>
            <w:del w:id="169" w:author="Christian Url" w:date="2023-05-14T21:03:00Z">
              <w:r w:rsidRPr="000145FD" w:rsidDel="00D0030E">
                <w:rPr>
                  <w:b/>
                </w:rPr>
                <w:delText>Attribute Name</w:delText>
              </w:r>
            </w:del>
          </w:p>
        </w:tc>
        <w:tc>
          <w:tcPr>
            <w:tcW w:w="6140" w:type="dxa"/>
          </w:tcPr>
          <w:p w14:paraId="7DA10232" w14:textId="0ED14DF2" w:rsidR="00EE5097" w:rsidRPr="000145FD" w:rsidDel="00D0030E" w:rsidRDefault="00EE5097" w:rsidP="001E4E32">
            <w:pPr>
              <w:pStyle w:val="Listenabsatz"/>
              <w:ind w:left="0"/>
              <w:rPr>
                <w:del w:id="170" w:author="Christian Url" w:date="2023-05-14T21:03:00Z"/>
              </w:rPr>
            </w:pPr>
            <w:del w:id="171" w:author="Christian Url" w:date="2023-05-14T21:03:00Z">
              <w:r w:rsidRPr="000145FD" w:rsidDel="00D0030E">
                <w:rPr>
                  <w:b/>
                </w:rPr>
                <w:delText>Attribute Description</w:delText>
              </w:r>
            </w:del>
          </w:p>
        </w:tc>
      </w:tr>
      <w:tr w:rsidR="00EE5097" w:rsidRPr="000145FD" w:rsidDel="00D0030E" w14:paraId="065B2BF8" w14:textId="7A8A6BC4" w:rsidTr="001E4E32">
        <w:trPr>
          <w:del w:id="172" w:author="Christian Url" w:date="2023-05-14T21:03:00Z"/>
        </w:trPr>
        <w:tc>
          <w:tcPr>
            <w:tcW w:w="2536" w:type="dxa"/>
          </w:tcPr>
          <w:p w14:paraId="7A8472B8" w14:textId="46394B9C" w:rsidR="00EE5097" w:rsidRPr="000145FD" w:rsidDel="00D0030E" w:rsidRDefault="00EE5097" w:rsidP="001E4E32">
            <w:pPr>
              <w:pStyle w:val="Listenabsatz"/>
              <w:ind w:left="0"/>
              <w:rPr>
                <w:del w:id="173" w:author="Christian Url" w:date="2023-05-14T21:03:00Z"/>
              </w:rPr>
            </w:pPr>
            <w:del w:id="174" w:author="Christian Url" w:date="2023-05-14T21:03:00Z">
              <w:r w:rsidRPr="000145FD" w:rsidDel="00D0030E">
                <w:delText>Data attribute 1</w:delText>
              </w:r>
            </w:del>
          </w:p>
        </w:tc>
        <w:tc>
          <w:tcPr>
            <w:tcW w:w="6140" w:type="dxa"/>
          </w:tcPr>
          <w:p w14:paraId="4631FA46" w14:textId="3A661D9A" w:rsidR="00EE5097" w:rsidRPr="000145FD" w:rsidDel="00D0030E" w:rsidRDefault="00EE5097" w:rsidP="001E4E32">
            <w:pPr>
              <w:pStyle w:val="Listenabsatz"/>
              <w:ind w:left="0"/>
              <w:rPr>
                <w:del w:id="175" w:author="Christian Url" w:date="2023-05-14T21:03:00Z"/>
              </w:rPr>
            </w:pPr>
            <w:del w:id="176" w:author="Christian Url" w:date="2023-05-14T21:03:00Z">
              <w:r w:rsidRPr="000145FD" w:rsidDel="00D0030E">
                <w:delText>Description of data attribute 1</w:delText>
              </w:r>
            </w:del>
          </w:p>
        </w:tc>
      </w:tr>
      <w:tr w:rsidR="00EE5097" w:rsidRPr="000145FD" w:rsidDel="00D0030E" w14:paraId="64CD3952" w14:textId="34F97982" w:rsidTr="001E4E32">
        <w:trPr>
          <w:del w:id="177" w:author="Christian Url" w:date="2023-05-14T21:03:00Z"/>
        </w:trPr>
        <w:tc>
          <w:tcPr>
            <w:tcW w:w="2536" w:type="dxa"/>
          </w:tcPr>
          <w:p w14:paraId="72B28914" w14:textId="00C667D8" w:rsidR="00EE5097" w:rsidRPr="000145FD" w:rsidDel="00D0030E" w:rsidRDefault="00EE5097" w:rsidP="001E4E32">
            <w:pPr>
              <w:pStyle w:val="Listenabsatz"/>
              <w:ind w:left="0"/>
              <w:rPr>
                <w:del w:id="178" w:author="Christian Url" w:date="2023-05-14T21:03:00Z"/>
              </w:rPr>
            </w:pPr>
            <w:del w:id="179" w:author="Christian Url" w:date="2023-05-14T21:03:00Z">
              <w:r w:rsidRPr="000145FD" w:rsidDel="00D0030E">
                <w:delText>Data attribute 2</w:delText>
              </w:r>
            </w:del>
          </w:p>
        </w:tc>
        <w:tc>
          <w:tcPr>
            <w:tcW w:w="6140" w:type="dxa"/>
          </w:tcPr>
          <w:p w14:paraId="4641C91D" w14:textId="16B4E673" w:rsidR="00EE5097" w:rsidRPr="000145FD" w:rsidDel="00D0030E" w:rsidRDefault="00EE5097" w:rsidP="001E4E32">
            <w:pPr>
              <w:pStyle w:val="Listenabsatz"/>
              <w:ind w:left="0"/>
              <w:rPr>
                <w:del w:id="180" w:author="Christian Url" w:date="2023-05-14T21:03:00Z"/>
              </w:rPr>
            </w:pPr>
            <w:del w:id="181" w:author="Christian Url" w:date="2023-05-14T21:03:00Z">
              <w:r w:rsidRPr="000145FD" w:rsidDel="00D0030E">
                <w:delText>Description of data attribute 2</w:delText>
              </w:r>
            </w:del>
          </w:p>
        </w:tc>
      </w:tr>
      <w:tr w:rsidR="00EE5097" w:rsidRPr="000145FD" w:rsidDel="00D0030E" w14:paraId="1B5275C0" w14:textId="1F8594F0" w:rsidTr="001E4E32">
        <w:trPr>
          <w:del w:id="182" w:author="Christian Url" w:date="2023-05-14T21:03:00Z"/>
        </w:trPr>
        <w:tc>
          <w:tcPr>
            <w:tcW w:w="2536" w:type="dxa"/>
          </w:tcPr>
          <w:p w14:paraId="301CEC30" w14:textId="4DEF3360" w:rsidR="00EE5097" w:rsidRPr="000145FD" w:rsidDel="00D0030E" w:rsidRDefault="00EE5097" w:rsidP="001E4E32">
            <w:pPr>
              <w:pStyle w:val="Listenabsatz"/>
              <w:ind w:left="0"/>
              <w:rPr>
                <w:del w:id="183" w:author="Christian Url" w:date="2023-05-14T21:03:00Z"/>
              </w:rPr>
            </w:pPr>
            <w:del w:id="184" w:author="Christian Url" w:date="2023-05-14T21:03:00Z">
              <w:r w:rsidRPr="000145FD" w:rsidDel="00D0030E">
                <w:delText>Data attribute 3</w:delText>
              </w:r>
            </w:del>
          </w:p>
        </w:tc>
        <w:tc>
          <w:tcPr>
            <w:tcW w:w="6140" w:type="dxa"/>
          </w:tcPr>
          <w:p w14:paraId="609DA868" w14:textId="569EA750" w:rsidR="00EE5097" w:rsidRPr="000145FD" w:rsidDel="00D0030E" w:rsidRDefault="00EE5097" w:rsidP="001E4E32">
            <w:pPr>
              <w:pStyle w:val="Listenabsatz"/>
              <w:ind w:left="0"/>
              <w:rPr>
                <w:del w:id="185" w:author="Christian Url" w:date="2023-05-14T21:03:00Z"/>
              </w:rPr>
            </w:pPr>
            <w:del w:id="186" w:author="Christian Url" w:date="2023-05-14T21:03:00Z">
              <w:r w:rsidRPr="000145FD" w:rsidDel="00D0030E">
                <w:delText>Description of data attribute 3</w:delText>
              </w:r>
            </w:del>
          </w:p>
        </w:tc>
      </w:tr>
    </w:tbl>
    <w:p w14:paraId="457C03AB" w14:textId="62AF6BBD" w:rsidR="00EE5097" w:rsidRPr="000145FD" w:rsidDel="00D0030E" w:rsidRDefault="00EE5097" w:rsidP="00EE5097">
      <w:pPr>
        <w:rPr>
          <w:del w:id="187" w:author="Christian Url" w:date="2023-05-14T21:03:00Z"/>
          <w:lang w:val="en-GB"/>
        </w:rPr>
      </w:pPr>
    </w:p>
    <w:p w14:paraId="41A58473" w14:textId="6C61D09D" w:rsidR="00EE5097" w:rsidRPr="000145FD" w:rsidDel="00D0030E" w:rsidRDefault="00EE5097" w:rsidP="00EE5097">
      <w:pPr>
        <w:rPr>
          <w:del w:id="188" w:author="Christian Url" w:date="2023-05-14T21:03:00Z"/>
          <w:b/>
          <w:lang w:val="en-GB"/>
        </w:rPr>
      </w:pPr>
      <w:del w:id="189" w:author="Christian Url" w:date="2023-05-14T21:03:00Z">
        <w:r w:rsidRPr="000145FD" w:rsidDel="00D0030E">
          <w:rPr>
            <w:b/>
            <w:lang w:val="en-GB"/>
          </w:rPr>
          <w:delText>Country_4</w:delText>
        </w:r>
      </w:del>
    </w:p>
    <w:p w14:paraId="05D6F4A4" w14:textId="03E99AFF" w:rsidR="00EE5097" w:rsidRPr="000145FD" w:rsidDel="00D0030E" w:rsidRDefault="00EE5097" w:rsidP="00EE5097">
      <w:pPr>
        <w:pStyle w:val="Listenabsatz"/>
        <w:numPr>
          <w:ilvl w:val="0"/>
          <w:numId w:val="1"/>
        </w:numPr>
        <w:rPr>
          <w:del w:id="190" w:author="Christian Url" w:date="2023-05-14T21:03:00Z"/>
        </w:rPr>
      </w:pPr>
      <w:del w:id="191" w:author="Christian Url" w:date="2023-05-14T21:03:00Z">
        <w:r w:rsidRPr="000145FD" w:rsidDel="00D0030E">
          <w:delText>Name of data source [URL]. Short description of the data source</w:delText>
        </w:r>
        <w:r w:rsidRPr="000145FD" w:rsidDel="00D0030E">
          <w:br/>
        </w:r>
        <w:r w:rsidR="00777BFC" w:rsidRPr="000145FD" w:rsidDel="00D0030E">
          <w:rPr>
            <w:b/>
          </w:rPr>
          <w:delText>Number of data points collected from the data source (for each reference period)</w:delText>
        </w:r>
      </w:del>
    </w:p>
    <w:tbl>
      <w:tblPr>
        <w:tblStyle w:val="Tabellenraster"/>
        <w:tblW w:w="0" w:type="auto"/>
        <w:tblInd w:w="720" w:type="dxa"/>
        <w:tblLook w:val="04A0" w:firstRow="1" w:lastRow="0" w:firstColumn="1" w:lastColumn="0" w:noHBand="0" w:noVBand="1"/>
      </w:tblPr>
      <w:tblGrid>
        <w:gridCol w:w="2526"/>
        <w:gridCol w:w="6104"/>
      </w:tblGrid>
      <w:tr w:rsidR="00EE5097" w:rsidRPr="000145FD" w:rsidDel="00D0030E" w14:paraId="2CA622EA" w14:textId="785ADA4D" w:rsidTr="00EE5097">
        <w:trPr>
          <w:del w:id="192" w:author="Christian Url" w:date="2023-05-14T21:03:00Z"/>
        </w:trPr>
        <w:tc>
          <w:tcPr>
            <w:tcW w:w="2526" w:type="dxa"/>
          </w:tcPr>
          <w:p w14:paraId="2273E849" w14:textId="776B789B" w:rsidR="00EE5097" w:rsidRPr="000145FD" w:rsidDel="00D0030E" w:rsidRDefault="00EE5097" w:rsidP="00EE5097">
            <w:pPr>
              <w:pStyle w:val="Listenabsatz"/>
              <w:ind w:left="0"/>
              <w:rPr>
                <w:del w:id="193" w:author="Christian Url" w:date="2023-05-14T21:03:00Z"/>
              </w:rPr>
            </w:pPr>
            <w:del w:id="194" w:author="Christian Url" w:date="2023-05-14T21:03:00Z">
              <w:r w:rsidRPr="000145FD" w:rsidDel="00D0030E">
                <w:delText>September 2022</w:delText>
              </w:r>
            </w:del>
          </w:p>
        </w:tc>
        <w:tc>
          <w:tcPr>
            <w:tcW w:w="6104" w:type="dxa"/>
          </w:tcPr>
          <w:p w14:paraId="53A2EE8B" w14:textId="70FEC1B9" w:rsidR="00EE5097" w:rsidRPr="000145FD" w:rsidDel="00D0030E" w:rsidRDefault="00EE5097" w:rsidP="00EE5097">
            <w:pPr>
              <w:pStyle w:val="Listenabsatz"/>
              <w:ind w:left="0"/>
              <w:rPr>
                <w:del w:id="195" w:author="Christian Url" w:date="2023-05-14T21:03:00Z"/>
              </w:rPr>
            </w:pPr>
          </w:p>
        </w:tc>
      </w:tr>
      <w:tr w:rsidR="00EE5097" w:rsidRPr="000145FD" w:rsidDel="00D0030E" w14:paraId="3E072D94" w14:textId="12A012B4" w:rsidTr="00EE5097">
        <w:trPr>
          <w:del w:id="196" w:author="Christian Url" w:date="2023-05-14T21:03:00Z"/>
        </w:trPr>
        <w:tc>
          <w:tcPr>
            <w:tcW w:w="2526" w:type="dxa"/>
          </w:tcPr>
          <w:p w14:paraId="7C962B5E" w14:textId="5119CC93" w:rsidR="00EE5097" w:rsidRPr="000145FD" w:rsidDel="00D0030E" w:rsidRDefault="00EE5097" w:rsidP="00EE5097">
            <w:pPr>
              <w:pStyle w:val="Listenabsatz"/>
              <w:ind w:left="0"/>
              <w:rPr>
                <w:del w:id="197" w:author="Christian Url" w:date="2023-05-14T21:03:00Z"/>
              </w:rPr>
            </w:pPr>
            <w:del w:id="198" w:author="Christian Url" w:date="2023-05-14T21:03:00Z">
              <w:r w:rsidRPr="000145FD" w:rsidDel="00D0030E">
                <w:delText>October 2022</w:delText>
              </w:r>
            </w:del>
          </w:p>
        </w:tc>
        <w:tc>
          <w:tcPr>
            <w:tcW w:w="6104" w:type="dxa"/>
          </w:tcPr>
          <w:p w14:paraId="280AB67A" w14:textId="65CA07F4" w:rsidR="00EE5097" w:rsidRPr="000145FD" w:rsidDel="00D0030E" w:rsidRDefault="00EE5097" w:rsidP="00EE5097">
            <w:pPr>
              <w:pStyle w:val="Listenabsatz"/>
              <w:ind w:left="0"/>
              <w:rPr>
                <w:del w:id="199" w:author="Christian Url" w:date="2023-05-14T21:03:00Z"/>
              </w:rPr>
            </w:pPr>
          </w:p>
        </w:tc>
      </w:tr>
      <w:tr w:rsidR="00EE5097" w:rsidRPr="000145FD" w:rsidDel="00D0030E" w14:paraId="524ED21D" w14:textId="3E984F06" w:rsidTr="00EE5097">
        <w:trPr>
          <w:del w:id="200" w:author="Christian Url" w:date="2023-05-14T21:03:00Z"/>
        </w:trPr>
        <w:tc>
          <w:tcPr>
            <w:tcW w:w="2526" w:type="dxa"/>
          </w:tcPr>
          <w:p w14:paraId="346C56A4" w14:textId="1AB26ACF" w:rsidR="00EE5097" w:rsidRPr="000145FD" w:rsidDel="00D0030E" w:rsidRDefault="00EE5097" w:rsidP="00EE5097">
            <w:pPr>
              <w:pStyle w:val="Listenabsatz"/>
              <w:ind w:left="0"/>
              <w:rPr>
                <w:del w:id="201" w:author="Christian Url" w:date="2023-05-14T21:03:00Z"/>
              </w:rPr>
            </w:pPr>
            <w:del w:id="202" w:author="Christian Url" w:date="2023-05-14T21:03:00Z">
              <w:r w:rsidRPr="000145FD" w:rsidDel="00D0030E">
                <w:delText>November 2022</w:delText>
              </w:r>
            </w:del>
          </w:p>
        </w:tc>
        <w:tc>
          <w:tcPr>
            <w:tcW w:w="6104" w:type="dxa"/>
          </w:tcPr>
          <w:p w14:paraId="3B449D2E" w14:textId="49B84E15" w:rsidR="00EE5097" w:rsidRPr="000145FD" w:rsidDel="00D0030E" w:rsidRDefault="00EE5097" w:rsidP="00EE5097">
            <w:pPr>
              <w:pStyle w:val="Listenabsatz"/>
              <w:ind w:left="0"/>
              <w:rPr>
                <w:del w:id="203" w:author="Christian Url" w:date="2023-05-14T21:03:00Z"/>
              </w:rPr>
            </w:pPr>
          </w:p>
        </w:tc>
      </w:tr>
      <w:tr w:rsidR="00EE5097" w:rsidRPr="000145FD" w:rsidDel="00D0030E" w14:paraId="63DC75F1" w14:textId="760FE3CD" w:rsidTr="00EE5097">
        <w:trPr>
          <w:del w:id="204" w:author="Christian Url" w:date="2023-05-14T21:03:00Z"/>
        </w:trPr>
        <w:tc>
          <w:tcPr>
            <w:tcW w:w="2526" w:type="dxa"/>
          </w:tcPr>
          <w:p w14:paraId="34DF8BA9" w14:textId="0369AD80" w:rsidR="00EE5097" w:rsidRPr="000145FD" w:rsidDel="00D0030E" w:rsidRDefault="00EE5097" w:rsidP="00EE5097">
            <w:pPr>
              <w:pStyle w:val="Listenabsatz"/>
              <w:ind w:left="0"/>
              <w:rPr>
                <w:del w:id="205" w:author="Christian Url" w:date="2023-05-14T21:03:00Z"/>
              </w:rPr>
            </w:pPr>
            <w:del w:id="206" w:author="Christian Url" w:date="2023-05-14T21:03:00Z">
              <w:r w:rsidRPr="000145FD" w:rsidDel="00D0030E">
                <w:delText>December 2022</w:delText>
              </w:r>
            </w:del>
          </w:p>
        </w:tc>
        <w:tc>
          <w:tcPr>
            <w:tcW w:w="6104" w:type="dxa"/>
          </w:tcPr>
          <w:p w14:paraId="7EFDA629" w14:textId="0831B596" w:rsidR="00EE5097" w:rsidRPr="000145FD" w:rsidDel="00D0030E" w:rsidRDefault="00EE5097" w:rsidP="00EE5097">
            <w:pPr>
              <w:pStyle w:val="Listenabsatz"/>
              <w:ind w:left="0"/>
              <w:rPr>
                <w:del w:id="207" w:author="Christian Url" w:date="2023-05-14T21:03:00Z"/>
              </w:rPr>
            </w:pPr>
          </w:p>
        </w:tc>
      </w:tr>
      <w:tr w:rsidR="00EE5097" w:rsidRPr="000145FD" w:rsidDel="00D0030E" w14:paraId="789C54AE" w14:textId="1A253F14" w:rsidTr="00EE5097">
        <w:trPr>
          <w:del w:id="208" w:author="Christian Url" w:date="2023-05-14T21:03:00Z"/>
        </w:trPr>
        <w:tc>
          <w:tcPr>
            <w:tcW w:w="2526" w:type="dxa"/>
          </w:tcPr>
          <w:p w14:paraId="1BA592EB" w14:textId="3FD0A3F6" w:rsidR="00EE5097" w:rsidRPr="000145FD" w:rsidDel="00D0030E" w:rsidRDefault="00EE5097" w:rsidP="00EE5097">
            <w:pPr>
              <w:pStyle w:val="Listenabsatz"/>
              <w:ind w:left="0"/>
              <w:rPr>
                <w:del w:id="209" w:author="Christian Url" w:date="2023-05-14T21:03:00Z"/>
              </w:rPr>
            </w:pPr>
            <w:del w:id="210" w:author="Christian Url" w:date="2023-05-14T21:03:00Z">
              <w:r w:rsidRPr="000145FD" w:rsidDel="00D0030E">
                <w:delText>January 2023</w:delText>
              </w:r>
            </w:del>
          </w:p>
        </w:tc>
        <w:tc>
          <w:tcPr>
            <w:tcW w:w="6104" w:type="dxa"/>
          </w:tcPr>
          <w:p w14:paraId="3A01F838" w14:textId="422ED81A" w:rsidR="00EE5097" w:rsidRPr="000145FD" w:rsidDel="00D0030E" w:rsidRDefault="00EE5097" w:rsidP="00EE5097">
            <w:pPr>
              <w:pStyle w:val="Listenabsatz"/>
              <w:ind w:left="0"/>
              <w:rPr>
                <w:del w:id="211" w:author="Christian Url" w:date="2023-05-14T21:03:00Z"/>
              </w:rPr>
            </w:pPr>
          </w:p>
        </w:tc>
      </w:tr>
      <w:tr w:rsidR="00EE5097" w:rsidRPr="000145FD" w:rsidDel="00D0030E" w14:paraId="4F5C1E34" w14:textId="08EC4EAD" w:rsidTr="00EE5097">
        <w:trPr>
          <w:del w:id="212" w:author="Christian Url" w:date="2023-05-14T21:03:00Z"/>
        </w:trPr>
        <w:tc>
          <w:tcPr>
            <w:tcW w:w="2526" w:type="dxa"/>
          </w:tcPr>
          <w:p w14:paraId="20699D56" w14:textId="4FEFDED2" w:rsidR="00EE5097" w:rsidRPr="000145FD" w:rsidDel="00D0030E" w:rsidRDefault="00EE5097" w:rsidP="00EE5097">
            <w:pPr>
              <w:pStyle w:val="Listenabsatz"/>
              <w:ind w:left="0"/>
              <w:rPr>
                <w:del w:id="213" w:author="Christian Url" w:date="2023-05-14T21:03:00Z"/>
              </w:rPr>
            </w:pPr>
            <w:del w:id="214" w:author="Christian Url" w:date="2023-05-14T21:03:00Z">
              <w:r w:rsidRPr="000145FD" w:rsidDel="00D0030E">
                <w:delText>February 2023</w:delText>
              </w:r>
            </w:del>
          </w:p>
        </w:tc>
        <w:tc>
          <w:tcPr>
            <w:tcW w:w="6104" w:type="dxa"/>
          </w:tcPr>
          <w:p w14:paraId="0EC5A51E" w14:textId="4043ED1D" w:rsidR="00EE5097" w:rsidRPr="000145FD" w:rsidDel="00D0030E" w:rsidRDefault="00EE5097" w:rsidP="00EE5097">
            <w:pPr>
              <w:pStyle w:val="Listenabsatz"/>
              <w:ind w:left="0"/>
              <w:rPr>
                <w:del w:id="215" w:author="Christian Url" w:date="2023-05-14T21:03:00Z"/>
              </w:rPr>
            </w:pPr>
          </w:p>
        </w:tc>
      </w:tr>
      <w:tr w:rsidR="00EE5097" w:rsidRPr="000145FD" w:rsidDel="00D0030E" w14:paraId="232B4E7D" w14:textId="3B395C2E" w:rsidTr="00EE5097">
        <w:trPr>
          <w:del w:id="216" w:author="Christian Url" w:date="2023-05-14T21:03:00Z"/>
        </w:trPr>
        <w:tc>
          <w:tcPr>
            <w:tcW w:w="2526" w:type="dxa"/>
          </w:tcPr>
          <w:p w14:paraId="1BFF9479" w14:textId="5BBBCE70" w:rsidR="00EE5097" w:rsidRPr="000145FD" w:rsidDel="00D0030E" w:rsidRDefault="00EE5097" w:rsidP="00EE5097">
            <w:pPr>
              <w:pStyle w:val="Listenabsatz"/>
              <w:ind w:left="0"/>
              <w:rPr>
                <w:del w:id="217" w:author="Christian Url" w:date="2023-05-14T21:03:00Z"/>
              </w:rPr>
            </w:pPr>
            <w:del w:id="218" w:author="Christian Url" w:date="2023-05-14T21:03:00Z">
              <w:r w:rsidRPr="000145FD" w:rsidDel="00D0030E">
                <w:delText>March 2023</w:delText>
              </w:r>
            </w:del>
          </w:p>
        </w:tc>
        <w:tc>
          <w:tcPr>
            <w:tcW w:w="6104" w:type="dxa"/>
          </w:tcPr>
          <w:p w14:paraId="36EFA8CB" w14:textId="4EEB7D79" w:rsidR="00EE5097" w:rsidRPr="000145FD" w:rsidDel="00D0030E" w:rsidRDefault="00EE5097" w:rsidP="00EE5097">
            <w:pPr>
              <w:pStyle w:val="Listenabsatz"/>
              <w:ind w:left="0"/>
              <w:rPr>
                <w:del w:id="219" w:author="Christian Url" w:date="2023-05-14T21:03:00Z"/>
              </w:rPr>
            </w:pPr>
          </w:p>
        </w:tc>
      </w:tr>
      <w:tr w:rsidR="00EE5097" w:rsidRPr="000145FD" w:rsidDel="00D0030E" w14:paraId="7CD8B1F6" w14:textId="36FCEDD0" w:rsidTr="00EE5097">
        <w:trPr>
          <w:del w:id="220" w:author="Christian Url" w:date="2023-05-14T21:03:00Z"/>
        </w:trPr>
        <w:tc>
          <w:tcPr>
            <w:tcW w:w="2526" w:type="dxa"/>
          </w:tcPr>
          <w:p w14:paraId="4F6EC39D" w14:textId="5BE1BB9E" w:rsidR="00EE5097" w:rsidRPr="000145FD" w:rsidDel="00D0030E" w:rsidRDefault="00EE5097" w:rsidP="00EE5097">
            <w:pPr>
              <w:pStyle w:val="Listenabsatz"/>
              <w:ind w:left="0"/>
              <w:rPr>
                <w:del w:id="221" w:author="Christian Url" w:date="2023-05-14T21:03:00Z"/>
              </w:rPr>
            </w:pPr>
            <w:del w:id="222" w:author="Christian Url" w:date="2023-05-14T21:03:00Z">
              <w:r w:rsidRPr="000145FD" w:rsidDel="00D0030E">
                <w:delText>April 2023</w:delText>
              </w:r>
            </w:del>
          </w:p>
        </w:tc>
        <w:tc>
          <w:tcPr>
            <w:tcW w:w="6104" w:type="dxa"/>
          </w:tcPr>
          <w:p w14:paraId="67532C55" w14:textId="7DE78C43" w:rsidR="00EE5097" w:rsidRPr="000145FD" w:rsidDel="00D0030E" w:rsidRDefault="00EE5097" w:rsidP="00EE5097">
            <w:pPr>
              <w:pStyle w:val="Listenabsatz"/>
              <w:ind w:left="0"/>
              <w:rPr>
                <w:del w:id="223" w:author="Christian Url" w:date="2023-05-14T21:03:00Z"/>
              </w:rPr>
            </w:pPr>
          </w:p>
        </w:tc>
      </w:tr>
    </w:tbl>
    <w:p w14:paraId="5D7159D4" w14:textId="67600DF8" w:rsidR="00EE5097" w:rsidRPr="000145FD" w:rsidDel="00D0030E" w:rsidRDefault="00EE5097" w:rsidP="00EE5097">
      <w:pPr>
        <w:pStyle w:val="Listenabsatz"/>
        <w:rPr>
          <w:del w:id="224" w:author="Christian Url" w:date="2023-05-14T21:03:00Z"/>
        </w:rPr>
      </w:pPr>
      <w:del w:id="225" w:author="Christian Url" w:date="2023-05-14T21:03:00Z">
        <w:r w:rsidRPr="000145FD" w:rsidDel="00D0030E">
          <w:br/>
        </w:r>
        <w:r w:rsidRPr="000145FD" w:rsidDel="00D0030E">
          <w:rPr>
            <w:b/>
          </w:rPr>
          <w:delText>Structure of the data used to predict the point estimates</w:delText>
        </w:r>
      </w:del>
    </w:p>
    <w:tbl>
      <w:tblPr>
        <w:tblStyle w:val="Tabellenraster"/>
        <w:tblW w:w="0" w:type="auto"/>
        <w:tblInd w:w="720" w:type="dxa"/>
        <w:tblLook w:val="04A0" w:firstRow="1" w:lastRow="0" w:firstColumn="1" w:lastColumn="0" w:noHBand="0" w:noVBand="1"/>
      </w:tblPr>
      <w:tblGrid>
        <w:gridCol w:w="2525"/>
        <w:gridCol w:w="6105"/>
      </w:tblGrid>
      <w:tr w:rsidR="00EE5097" w:rsidRPr="000145FD" w:rsidDel="00D0030E" w14:paraId="54828EBF" w14:textId="668BBC71" w:rsidTr="001E4E32">
        <w:trPr>
          <w:del w:id="226" w:author="Christian Url" w:date="2023-05-14T21:03:00Z"/>
        </w:trPr>
        <w:tc>
          <w:tcPr>
            <w:tcW w:w="2536" w:type="dxa"/>
          </w:tcPr>
          <w:p w14:paraId="608FF547" w14:textId="32EA4ACE" w:rsidR="00EE5097" w:rsidRPr="000145FD" w:rsidDel="00D0030E" w:rsidRDefault="00EE5097" w:rsidP="001E4E32">
            <w:pPr>
              <w:pStyle w:val="Listenabsatz"/>
              <w:ind w:left="0"/>
              <w:rPr>
                <w:del w:id="227" w:author="Christian Url" w:date="2023-05-14T21:03:00Z"/>
              </w:rPr>
            </w:pPr>
            <w:del w:id="228" w:author="Christian Url" w:date="2023-05-14T21:03:00Z">
              <w:r w:rsidRPr="000145FD" w:rsidDel="00D0030E">
                <w:rPr>
                  <w:b/>
                </w:rPr>
                <w:delText>Attribute Name</w:delText>
              </w:r>
            </w:del>
          </w:p>
        </w:tc>
        <w:tc>
          <w:tcPr>
            <w:tcW w:w="6140" w:type="dxa"/>
          </w:tcPr>
          <w:p w14:paraId="0DC187C7" w14:textId="1C28DBFA" w:rsidR="00EE5097" w:rsidRPr="000145FD" w:rsidDel="00D0030E" w:rsidRDefault="00EE5097" w:rsidP="001E4E32">
            <w:pPr>
              <w:pStyle w:val="Listenabsatz"/>
              <w:ind w:left="0"/>
              <w:rPr>
                <w:del w:id="229" w:author="Christian Url" w:date="2023-05-14T21:03:00Z"/>
              </w:rPr>
            </w:pPr>
            <w:del w:id="230" w:author="Christian Url" w:date="2023-05-14T21:03:00Z">
              <w:r w:rsidRPr="000145FD" w:rsidDel="00D0030E">
                <w:rPr>
                  <w:b/>
                </w:rPr>
                <w:delText>Attribute Description</w:delText>
              </w:r>
            </w:del>
          </w:p>
        </w:tc>
      </w:tr>
      <w:tr w:rsidR="00EE5097" w:rsidRPr="000145FD" w:rsidDel="00D0030E" w14:paraId="332681F9" w14:textId="07394A70" w:rsidTr="001E4E32">
        <w:trPr>
          <w:del w:id="231" w:author="Christian Url" w:date="2023-05-14T21:03:00Z"/>
        </w:trPr>
        <w:tc>
          <w:tcPr>
            <w:tcW w:w="2536" w:type="dxa"/>
          </w:tcPr>
          <w:p w14:paraId="2FAB0ABB" w14:textId="549784F4" w:rsidR="00EE5097" w:rsidRPr="000145FD" w:rsidDel="00D0030E" w:rsidRDefault="00EE5097" w:rsidP="001E4E32">
            <w:pPr>
              <w:pStyle w:val="Listenabsatz"/>
              <w:ind w:left="0"/>
              <w:rPr>
                <w:del w:id="232" w:author="Christian Url" w:date="2023-05-14T21:03:00Z"/>
              </w:rPr>
            </w:pPr>
            <w:del w:id="233" w:author="Christian Url" w:date="2023-05-14T21:03:00Z">
              <w:r w:rsidRPr="000145FD" w:rsidDel="00D0030E">
                <w:delText>Data attribute 1</w:delText>
              </w:r>
            </w:del>
          </w:p>
        </w:tc>
        <w:tc>
          <w:tcPr>
            <w:tcW w:w="6140" w:type="dxa"/>
          </w:tcPr>
          <w:p w14:paraId="4FC77D80" w14:textId="15D77F3F" w:rsidR="00EE5097" w:rsidRPr="000145FD" w:rsidDel="00D0030E" w:rsidRDefault="00EE5097" w:rsidP="001E4E32">
            <w:pPr>
              <w:pStyle w:val="Listenabsatz"/>
              <w:ind w:left="0"/>
              <w:rPr>
                <w:del w:id="234" w:author="Christian Url" w:date="2023-05-14T21:03:00Z"/>
              </w:rPr>
            </w:pPr>
            <w:del w:id="235" w:author="Christian Url" w:date="2023-05-14T21:03:00Z">
              <w:r w:rsidRPr="000145FD" w:rsidDel="00D0030E">
                <w:delText>Description of data attribute 1</w:delText>
              </w:r>
            </w:del>
          </w:p>
        </w:tc>
      </w:tr>
      <w:tr w:rsidR="00EE5097" w:rsidRPr="000145FD" w:rsidDel="00D0030E" w14:paraId="395BF750" w14:textId="54620944" w:rsidTr="001E4E32">
        <w:trPr>
          <w:del w:id="236" w:author="Christian Url" w:date="2023-05-14T21:03:00Z"/>
        </w:trPr>
        <w:tc>
          <w:tcPr>
            <w:tcW w:w="2536" w:type="dxa"/>
          </w:tcPr>
          <w:p w14:paraId="67550B91" w14:textId="0427336A" w:rsidR="00EE5097" w:rsidRPr="000145FD" w:rsidDel="00D0030E" w:rsidRDefault="00EE5097" w:rsidP="001E4E32">
            <w:pPr>
              <w:pStyle w:val="Listenabsatz"/>
              <w:ind w:left="0"/>
              <w:rPr>
                <w:del w:id="237" w:author="Christian Url" w:date="2023-05-14T21:03:00Z"/>
              </w:rPr>
            </w:pPr>
            <w:del w:id="238" w:author="Christian Url" w:date="2023-05-14T21:03:00Z">
              <w:r w:rsidRPr="000145FD" w:rsidDel="00D0030E">
                <w:delText>Data attribute 2</w:delText>
              </w:r>
            </w:del>
          </w:p>
        </w:tc>
        <w:tc>
          <w:tcPr>
            <w:tcW w:w="6140" w:type="dxa"/>
          </w:tcPr>
          <w:p w14:paraId="44A998E9" w14:textId="73B07AC0" w:rsidR="00EE5097" w:rsidRPr="000145FD" w:rsidDel="00D0030E" w:rsidRDefault="00EE5097" w:rsidP="001E4E32">
            <w:pPr>
              <w:pStyle w:val="Listenabsatz"/>
              <w:ind w:left="0"/>
              <w:rPr>
                <w:del w:id="239" w:author="Christian Url" w:date="2023-05-14T21:03:00Z"/>
              </w:rPr>
            </w:pPr>
            <w:del w:id="240" w:author="Christian Url" w:date="2023-05-14T21:03:00Z">
              <w:r w:rsidRPr="000145FD" w:rsidDel="00D0030E">
                <w:delText>Description of data attribute 2</w:delText>
              </w:r>
            </w:del>
          </w:p>
        </w:tc>
      </w:tr>
      <w:tr w:rsidR="00EE5097" w:rsidRPr="000145FD" w:rsidDel="00D0030E" w14:paraId="58DC6C08" w14:textId="59F0EF9A" w:rsidTr="001E4E32">
        <w:trPr>
          <w:del w:id="241" w:author="Christian Url" w:date="2023-05-14T21:03:00Z"/>
        </w:trPr>
        <w:tc>
          <w:tcPr>
            <w:tcW w:w="2536" w:type="dxa"/>
          </w:tcPr>
          <w:p w14:paraId="182B9BA5" w14:textId="37AE4CC1" w:rsidR="00EE5097" w:rsidRPr="000145FD" w:rsidDel="00D0030E" w:rsidRDefault="00EE5097" w:rsidP="001E4E32">
            <w:pPr>
              <w:pStyle w:val="Listenabsatz"/>
              <w:ind w:left="0"/>
              <w:rPr>
                <w:del w:id="242" w:author="Christian Url" w:date="2023-05-14T21:03:00Z"/>
              </w:rPr>
            </w:pPr>
            <w:del w:id="243" w:author="Christian Url" w:date="2023-05-14T21:03:00Z">
              <w:r w:rsidRPr="000145FD" w:rsidDel="00D0030E">
                <w:delText>Data attribute 3</w:delText>
              </w:r>
            </w:del>
          </w:p>
        </w:tc>
        <w:tc>
          <w:tcPr>
            <w:tcW w:w="6140" w:type="dxa"/>
          </w:tcPr>
          <w:p w14:paraId="5BFECBC7" w14:textId="44B474C8" w:rsidR="00EE5097" w:rsidRPr="000145FD" w:rsidDel="00D0030E" w:rsidRDefault="00EE5097" w:rsidP="001E4E32">
            <w:pPr>
              <w:pStyle w:val="Listenabsatz"/>
              <w:ind w:left="0"/>
              <w:rPr>
                <w:del w:id="244" w:author="Christian Url" w:date="2023-05-14T21:03:00Z"/>
              </w:rPr>
            </w:pPr>
            <w:del w:id="245" w:author="Christian Url" w:date="2023-05-14T21:03:00Z">
              <w:r w:rsidRPr="000145FD" w:rsidDel="00D0030E">
                <w:delText>Description of data attribute 3</w:delText>
              </w:r>
            </w:del>
          </w:p>
        </w:tc>
      </w:tr>
    </w:tbl>
    <w:p w14:paraId="23E3606B" w14:textId="0B24C3B6" w:rsidR="00EE5097" w:rsidRPr="000145FD" w:rsidDel="00D0030E" w:rsidRDefault="00EE5097" w:rsidP="00EE5097">
      <w:pPr>
        <w:rPr>
          <w:del w:id="246" w:author="Christian Url" w:date="2023-05-14T21:03:00Z"/>
          <w:b/>
          <w:lang w:val="en-GB"/>
        </w:rPr>
      </w:pPr>
    </w:p>
    <w:p w14:paraId="19A7BB42" w14:textId="47B5716D" w:rsidR="00EE5097" w:rsidRPr="000145FD" w:rsidDel="00D0030E" w:rsidRDefault="00EE5097" w:rsidP="00EE5097">
      <w:pPr>
        <w:rPr>
          <w:del w:id="247" w:author="Christian Url" w:date="2023-05-14T21:03:00Z"/>
          <w:b/>
          <w:lang w:val="en-GB"/>
        </w:rPr>
      </w:pPr>
      <w:del w:id="248" w:author="Christian Url" w:date="2023-05-14T21:03:00Z">
        <w:r w:rsidRPr="000145FD" w:rsidDel="00D0030E">
          <w:rPr>
            <w:b/>
            <w:lang w:val="en-GB"/>
          </w:rPr>
          <w:delText>Country_5</w:delText>
        </w:r>
      </w:del>
    </w:p>
    <w:p w14:paraId="52C7A5B2" w14:textId="33A371E6" w:rsidR="00EE5097" w:rsidRPr="000145FD" w:rsidDel="00D0030E" w:rsidRDefault="00EE5097" w:rsidP="00EE5097">
      <w:pPr>
        <w:pStyle w:val="Listenabsatz"/>
        <w:numPr>
          <w:ilvl w:val="0"/>
          <w:numId w:val="1"/>
        </w:numPr>
        <w:rPr>
          <w:del w:id="249" w:author="Christian Url" w:date="2023-05-14T21:03:00Z"/>
        </w:rPr>
      </w:pPr>
      <w:del w:id="250" w:author="Christian Url" w:date="2023-05-14T21:03:00Z">
        <w:r w:rsidRPr="000145FD" w:rsidDel="00D0030E">
          <w:delText>Name of data source [URL]. Short description of the data source</w:delText>
        </w:r>
        <w:r w:rsidRPr="000145FD" w:rsidDel="00D0030E">
          <w:br/>
        </w:r>
        <w:r w:rsidR="00777BFC" w:rsidRPr="000145FD" w:rsidDel="00D0030E">
          <w:rPr>
            <w:b/>
          </w:rPr>
          <w:delText>Number of data points collected from the data source (for each reference period)</w:delText>
        </w:r>
      </w:del>
    </w:p>
    <w:tbl>
      <w:tblPr>
        <w:tblStyle w:val="Tabellenraster"/>
        <w:tblW w:w="8630" w:type="dxa"/>
        <w:tblInd w:w="720" w:type="dxa"/>
        <w:tblLook w:val="04A0" w:firstRow="1" w:lastRow="0" w:firstColumn="1" w:lastColumn="0" w:noHBand="0" w:noVBand="1"/>
      </w:tblPr>
      <w:tblGrid>
        <w:gridCol w:w="2526"/>
        <w:gridCol w:w="6104"/>
      </w:tblGrid>
      <w:tr w:rsidR="00EE5097" w:rsidRPr="000145FD" w:rsidDel="00D0030E" w14:paraId="7608206B" w14:textId="70DFB784" w:rsidTr="00EE5097">
        <w:trPr>
          <w:del w:id="251" w:author="Christian Url" w:date="2023-05-14T21:03:00Z"/>
        </w:trPr>
        <w:tc>
          <w:tcPr>
            <w:tcW w:w="2526" w:type="dxa"/>
          </w:tcPr>
          <w:p w14:paraId="2C352606" w14:textId="05D99CF4" w:rsidR="00EE5097" w:rsidRPr="000145FD" w:rsidDel="00D0030E" w:rsidRDefault="00EE5097" w:rsidP="00EE5097">
            <w:pPr>
              <w:pStyle w:val="Listenabsatz"/>
              <w:ind w:left="0"/>
              <w:rPr>
                <w:del w:id="252" w:author="Christian Url" w:date="2023-05-14T21:03:00Z"/>
              </w:rPr>
            </w:pPr>
            <w:del w:id="253" w:author="Christian Url" w:date="2023-05-14T21:03:00Z">
              <w:r w:rsidRPr="000145FD" w:rsidDel="00D0030E">
                <w:delText>September 2022</w:delText>
              </w:r>
            </w:del>
          </w:p>
        </w:tc>
        <w:tc>
          <w:tcPr>
            <w:tcW w:w="6104" w:type="dxa"/>
          </w:tcPr>
          <w:p w14:paraId="57FF3E5B" w14:textId="0866F55D" w:rsidR="00EE5097" w:rsidRPr="000145FD" w:rsidDel="00D0030E" w:rsidRDefault="00EE5097" w:rsidP="00EE5097">
            <w:pPr>
              <w:pStyle w:val="Listenabsatz"/>
              <w:ind w:left="0"/>
              <w:rPr>
                <w:del w:id="254" w:author="Christian Url" w:date="2023-05-14T21:03:00Z"/>
              </w:rPr>
            </w:pPr>
          </w:p>
        </w:tc>
      </w:tr>
      <w:tr w:rsidR="00EE5097" w:rsidRPr="000145FD" w:rsidDel="00D0030E" w14:paraId="259E69FC" w14:textId="499EFE1F" w:rsidTr="00EE5097">
        <w:trPr>
          <w:del w:id="255" w:author="Christian Url" w:date="2023-05-14T21:03:00Z"/>
        </w:trPr>
        <w:tc>
          <w:tcPr>
            <w:tcW w:w="2526" w:type="dxa"/>
          </w:tcPr>
          <w:p w14:paraId="44FF16E1" w14:textId="235F4A75" w:rsidR="00EE5097" w:rsidRPr="000145FD" w:rsidDel="00D0030E" w:rsidRDefault="00EE5097" w:rsidP="00EE5097">
            <w:pPr>
              <w:pStyle w:val="Listenabsatz"/>
              <w:ind w:left="0"/>
              <w:rPr>
                <w:del w:id="256" w:author="Christian Url" w:date="2023-05-14T21:03:00Z"/>
              </w:rPr>
            </w:pPr>
            <w:del w:id="257" w:author="Christian Url" w:date="2023-05-14T21:03:00Z">
              <w:r w:rsidRPr="000145FD" w:rsidDel="00D0030E">
                <w:delText>October 2022</w:delText>
              </w:r>
            </w:del>
          </w:p>
        </w:tc>
        <w:tc>
          <w:tcPr>
            <w:tcW w:w="6104" w:type="dxa"/>
          </w:tcPr>
          <w:p w14:paraId="4C3B9A61" w14:textId="19B82CE5" w:rsidR="00EE5097" w:rsidRPr="000145FD" w:rsidDel="00D0030E" w:rsidRDefault="00EE5097" w:rsidP="00EE5097">
            <w:pPr>
              <w:pStyle w:val="Listenabsatz"/>
              <w:ind w:left="0"/>
              <w:rPr>
                <w:del w:id="258" w:author="Christian Url" w:date="2023-05-14T21:03:00Z"/>
              </w:rPr>
            </w:pPr>
          </w:p>
        </w:tc>
      </w:tr>
      <w:tr w:rsidR="00EE5097" w:rsidRPr="000145FD" w:rsidDel="00D0030E" w14:paraId="6C63ED8F" w14:textId="45EEECA1" w:rsidTr="00EE5097">
        <w:trPr>
          <w:del w:id="259" w:author="Christian Url" w:date="2023-05-14T21:03:00Z"/>
        </w:trPr>
        <w:tc>
          <w:tcPr>
            <w:tcW w:w="2526" w:type="dxa"/>
          </w:tcPr>
          <w:p w14:paraId="4CC9A191" w14:textId="386541DB" w:rsidR="00EE5097" w:rsidRPr="000145FD" w:rsidDel="00D0030E" w:rsidRDefault="00EE5097" w:rsidP="00EE5097">
            <w:pPr>
              <w:pStyle w:val="Listenabsatz"/>
              <w:ind w:left="0"/>
              <w:rPr>
                <w:del w:id="260" w:author="Christian Url" w:date="2023-05-14T21:03:00Z"/>
              </w:rPr>
            </w:pPr>
            <w:del w:id="261" w:author="Christian Url" w:date="2023-05-14T21:03:00Z">
              <w:r w:rsidRPr="000145FD" w:rsidDel="00D0030E">
                <w:delText>November 2022</w:delText>
              </w:r>
            </w:del>
          </w:p>
        </w:tc>
        <w:tc>
          <w:tcPr>
            <w:tcW w:w="6104" w:type="dxa"/>
          </w:tcPr>
          <w:p w14:paraId="509E8512" w14:textId="1F9C3020" w:rsidR="00EE5097" w:rsidRPr="000145FD" w:rsidDel="00D0030E" w:rsidRDefault="00EE5097" w:rsidP="00EE5097">
            <w:pPr>
              <w:pStyle w:val="Listenabsatz"/>
              <w:ind w:left="0"/>
              <w:rPr>
                <w:del w:id="262" w:author="Christian Url" w:date="2023-05-14T21:03:00Z"/>
              </w:rPr>
            </w:pPr>
          </w:p>
        </w:tc>
      </w:tr>
      <w:tr w:rsidR="00EE5097" w:rsidRPr="000145FD" w:rsidDel="00D0030E" w14:paraId="4470C209" w14:textId="601D35BF" w:rsidTr="00EE5097">
        <w:trPr>
          <w:del w:id="263" w:author="Christian Url" w:date="2023-05-14T21:03:00Z"/>
        </w:trPr>
        <w:tc>
          <w:tcPr>
            <w:tcW w:w="2526" w:type="dxa"/>
          </w:tcPr>
          <w:p w14:paraId="610801C4" w14:textId="5446D3E5" w:rsidR="00EE5097" w:rsidRPr="000145FD" w:rsidDel="00D0030E" w:rsidRDefault="00EE5097" w:rsidP="00EE5097">
            <w:pPr>
              <w:pStyle w:val="Listenabsatz"/>
              <w:ind w:left="0"/>
              <w:rPr>
                <w:del w:id="264" w:author="Christian Url" w:date="2023-05-14T21:03:00Z"/>
              </w:rPr>
            </w:pPr>
            <w:del w:id="265" w:author="Christian Url" w:date="2023-05-14T21:03:00Z">
              <w:r w:rsidRPr="000145FD" w:rsidDel="00D0030E">
                <w:delText>December 2022</w:delText>
              </w:r>
            </w:del>
          </w:p>
        </w:tc>
        <w:tc>
          <w:tcPr>
            <w:tcW w:w="6104" w:type="dxa"/>
          </w:tcPr>
          <w:p w14:paraId="46765391" w14:textId="3C3BE06B" w:rsidR="00EE5097" w:rsidRPr="000145FD" w:rsidDel="00D0030E" w:rsidRDefault="00EE5097" w:rsidP="00EE5097">
            <w:pPr>
              <w:pStyle w:val="Listenabsatz"/>
              <w:ind w:left="0"/>
              <w:rPr>
                <w:del w:id="266" w:author="Christian Url" w:date="2023-05-14T21:03:00Z"/>
              </w:rPr>
            </w:pPr>
          </w:p>
        </w:tc>
      </w:tr>
      <w:tr w:rsidR="00EE5097" w:rsidRPr="000145FD" w:rsidDel="00D0030E" w14:paraId="1B9B46D2" w14:textId="251D7473" w:rsidTr="00EE5097">
        <w:trPr>
          <w:del w:id="267" w:author="Christian Url" w:date="2023-05-14T21:03:00Z"/>
        </w:trPr>
        <w:tc>
          <w:tcPr>
            <w:tcW w:w="2526" w:type="dxa"/>
          </w:tcPr>
          <w:p w14:paraId="1708DCD7" w14:textId="3542BCB0" w:rsidR="00EE5097" w:rsidRPr="000145FD" w:rsidDel="00D0030E" w:rsidRDefault="00EE5097" w:rsidP="00EE5097">
            <w:pPr>
              <w:pStyle w:val="Listenabsatz"/>
              <w:ind w:left="0"/>
              <w:rPr>
                <w:del w:id="268" w:author="Christian Url" w:date="2023-05-14T21:03:00Z"/>
              </w:rPr>
            </w:pPr>
            <w:del w:id="269" w:author="Christian Url" w:date="2023-05-14T21:03:00Z">
              <w:r w:rsidRPr="000145FD" w:rsidDel="00D0030E">
                <w:delText>January 2023</w:delText>
              </w:r>
            </w:del>
          </w:p>
        </w:tc>
        <w:tc>
          <w:tcPr>
            <w:tcW w:w="6104" w:type="dxa"/>
          </w:tcPr>
          <w:p w14:paraId="42323801" w14:textId="5C4D8613" w:rsidR="00EE5097" w:rsidRPr="000145FD" w:rsidDel="00D0030E" w:rsidRDefault="00EE5097" w:rsidP="00EE5097">
            <w:pPr>
              <w:pStyle w:val="Listenabsatz"/>
              <w:ind w:left="0"/>
              <w:rPr>
                <w:del w:id="270" w:author="Christian Url" w:date="2023-05-14T21:03:00Z"/>
              </w:rPr>
            </w:pPr>
          </w:p>
        </w:tc>
      </w:tr>
      <w:tr w:rsidR="00EE5097" w:rsidRPr="000145FD" w:rsidDel="00D0030E" w14:paraId="62D1E592" w14:textId="5539FDDC" w:rsidTr="00EE5097">
        <w:trPr>
          <w:del w:id="271" w:author="Christian Url" w:date="2023-05-14T21:03:00Z"/>
        </w:trPr>
        <w:tc>
          <w:tcPr>
            <w:tcW w:w="2526" w:type="dxa"/>
          </w:tcPr>
          <w:p w14:paraId="6BCDE8BE" w14:textId="586A914C" w:rsidR="00EE5097" w:rsidRPr="000145FD" w:rsidDel="00D0030E" w:rsidRDefault="00EE5097" w:rsidP="00EE5097">
            <w:pPr>
              <w:pStyle w:val="Listenabsatz"/>
              <w:ind w:left="0"/>
              <w:rPr>
                <w:del w:id="272" w:author="Christian Url" w:date="2023-05-14T21:03:00Z"/>
              </w:rPr>
            </w:pPr>
            <w:del w:id="273" w:author="Christian Url" w:date="2023-05-14T21:03:00Z">
              <w:r w:rsidRPr="000145FD" w:rsidDel="00D0030E">
                <w:delText>February 2023</w:delText>
              </w:r>
            </w:del>
          </w:p>
        </w:tc>
        <w:tc>
          <w:tcPr>
            <w:tcW w:w="6104" w:type="dxa"/>
          </w:tcPr>
          <w:p w14:paraId="15E73B12" w14:textId="0B54F4A4" w:rsidR="00EE5097" w:rsidRPr="000145FD" w:rsidDel="00D0030E" w:rsidRDefault="00EE5097" w:rsidP="00EE5097">
            <w:pPr>
              <w:pStyle w:val="Listenabsatz"/>
              <w:ind w:left="0"/>
              <w:rPr>
                <w:del w:id="274" w:author="Christian Url" w:date="2023-05-14T21:03:00Z"/>
              </w:rPr>
            </w:pPr>
          </w:p>
        </w:tc>
      </w:tr>
      <w:tr w:rsidR="00EE5097" w:rsidRPr="000145FD" w:rsidDel="00D0030E" w14:paraId="4DDEC17D" w14:textId="3AA300BF" w:rsidTr="00EE5097">
        <w:trPr>
          <w:del w:id="275" w:author="Christian Url" w:date="2023-05-14T21:03:00Z"/>
        </w:trPr>
        <w:tc>
          <w:tcPr>
            <w:tcW w:w="2526" w:type="dxa"/>
          </w:tcPr>
          <w:p w14:paraId="621B1F4C" w14:textId="4753436C" w:rsidR="00EE5097" w:rsidRPr="000145FD" w:rsidDel="00D0030E" w:rsidRDefault="00EE5097" w:rsidP="00EE5097">
            <w:pPr>
              <w:pStyle w:val="Listenabsatz"/>
              <w:ind w:left="0"/>
              <w:rPr>
                <w:del w:id="276" w:author="Christian Url" w:date="2023-05-14T21:03:00Z"/>
              </w:rPr>
            </w:pPr>
            <w:del w:id="277" w:author="Christian Url" w:date="2023-05-14T21:03:00Z">
              <w:r w:rsidRPr="000145FD" w:rsidDel="00D0030E">
                <w:delText>March 2023</w:delText>
              </w:r>
            </w:del>
          </w:p>
        </w:tc>
        <w:tc>
          <w:tcPr>
            <w:tcW w:w="6104" w:type="dxa"/>
          </w:tcPr>
          <w:p w14:paraId="0B9E2ADB" w14:textId="604E65C4" w:rsidR="00EE5097" w:rsidRPr="000145FD" w:rsidDel="00D0030E" w:rsidRDefault="00EE5097" w:rsidP="00EE5097">
            <w:pPr>
              <w:pStyle w:val="Listenabsatz"/>
              <w:ind w:left="0"/>
              <w:rPr>
                <w:del w:id="278" w:author="Christian Url" w:date="2023-05-14T21:03:00Z"/>
              </w:rPr>
            </w:pPr>
          </w:p>
        </w:tc>
      </w:tr>
      <w:tr w:rsidR="00EE5097" w:rsidRPr="000145FD" w:rsidDel="00D0030E" w14:paraId="6B61F7D8" w14:textId="32BEB77C" w:rsidTr="00EE5097">
        <w:trPr>
          <w:del w:id="279" w:author="Christian Url" w:date="2023-05-14T21:03:00Z"/>
        </w:trPr>
        <w:tc>
          <w:tcPr>
            <w:tcW w:w="2526" w:type="dxa"/>
          </w:tcPr>
          <w:p w14:paraId="3E69FC6F" w14:textId="0114C363" w:rsidR="00EE5097" w:rsidRPr="000145FD" w:rsidDel="00D0030E" w:rsidRDefault="00EE5097" w:rsidP="00EE5097">
            <w:pPr>
              <w:pStyle w:val="Listenabsatz"/>
              <w:ind w:left="0"/>
              <w:rPr>
                <w:del w:id="280" w:author="Christian Url" w:date="2023-05-14T21:03:00Z"/>
              </w:rPr>
            </w:pPr>
            <w:del w:id="281" w:author="Christian Url" w:date="2023-05-14T21:03:00Z">
              <w:r w:rsidRPr="000145FD" w:rsidDel="00D0030E">
                <w:delText>April 2023</w:delText>
              </w:r>
            </w:del>
          </w:p>
        </w:tc>
        <w:tc>
          <w:tcPr>
            <w:tcW w:w="6104" w:type="dxa"/>
          </w:tcPr>
          <w:p w14:paraId="3F0CDC08" w14:textId="14985342" w:rsidR="00EE5097" w:rsidRPr="000145FD" w:rsidDel="00D0030E" w:rsidRDefault="00EE5097" w:rsidP="00EE5097">
            <w:pPr>
              <w:pStyle w:val="Listenabsatz"/>
              <w:ind w:left="0"/>
              <w:rPr>
                <w:del w:id="282" w:author="Christian Url" w:date="2023-05-14T21:03:00Z"/>
              </w:rPr>
            </w:pPr>
          </w:p>
        </w:tc>
      </w:tr>
    </w:tbl>
    <w:p w14:paraId="22C7F6FD" w14:textId="2ECCEF30" w:rsidR="00EE5097" w:rsidRPr="000145FD" w:rsidDel="00D0030E" w:rsidRDefault="00EE5097" w:rsidP="00EE5097">
      <w:pPr>
        <w:pStyle w:val="Listenabsatz"/>
        <w:rPr>
          <w:del w:id="283" w:author="Christian Url" w:date="2023-05-14T21:03:00Z"/>
        </w:rPr>
      </w:pPr>
      <w:del w:id="284" w:author="Christian Url" w:date="2023-05-14T21:03:00Z">
        <w:r w:rsidRPr="000145FD" w:rsidDel="00D0030E">
          <w:br/>
        </w:r>
        <w:r w:rsidRPr="000145FD" w:rsidDel="00D0030E">
          <w:rPr>
            <w:b/>
          </w:rPr>
          <w:delText>Structure of the data used to predict the point estimates</w:delText>
        </w:r>
      </w:del>
    </w:p>
    <w:tbl>
      <w:tblPr>
        <w:tblStyle w:val="Tabellenraster"/>
        <w:tblW w:w="0" w:type="auto"/>
        <w:tblInd w:w="720" w:type="dxa"/>
        <w:tblLook w:val="04A0" w:firstRow="1" w:lastRow="0" w:firstColumn="1" w:lastColumn="0" w:noHBand="0" w:noVBand="1"/>
      </w:tblPr>
      <w:tblGrid>
        <w:gridCol w:w="2525"/>
        <w:gridCol w:w="6105"/>
      </w:tblGrid>
      <w:tr w:rsidR="00EE5097" w:rsidRPr="000145FD" w:rsidDel="00D0030E" w14:paraId="674CF0E2" w14:textId="4EF9FE6C" w:rsidTr="001E4E32">
        <w:trPr>
          <w:del w:id="285" w:author="Christian Url" w:date="2023-05-14T21:03:00Z"/>
        </w:trPr>
        <w:tc>
          <w:tcPr>
            <w:tcW w:w="2536" w:type="dxa"/>
          </w:tcPr>
          <w:p w14:paraId="6C5AFF5B" w14:textId="47CF164B" w:rsidR="00EE5097" w:rsidRPr="000145FD" w:rsidDel="00D0030E" w:rsidRDefault="00EE5097" w:rsidP="001E4E32">
            <w:pPr>
              <w:pStyle w:val="Listenabsatz"/>
              <w:ind w:left="0"/>
              <w:rPr>
                <w:del w:id="286" w:author="Christian Url" w:date="2023-05-14T21:03:00Z"/>
              </w:rPr>
            </w:pPr>
            <w:del w:id="287" w:author="Christian Url" w:date="2023-05-14T21:03:00Z">
              <w:r w:rsidRPr="000145FD" w:rsidDel="00D0030E">
                <w:rPr>
                  <w:b/>
                </w:rPr>
                <w:delText>Attribute Name</w:delText>
              </w:r>
            </w:del>
          </w:p>
        </w:tc>
        <w:tc>
          <w:tcPr>
            <w:tcW w:w="6140" w:type="dxa"/>
          </w:tcPr>
          <w:p w14:paraId="7A032FC7" w14:textId="334A9319" w:rsidR="00EE5097" w:rsidRPr="000145FD" w:rsidDel="00D0030E" w:rsidRDefault="00EE5097" w:rsidP="001E4E32">
            <w:pPr>
              <w:pStyle w:val="Listenabsatz"/>
              <w:ind w:left="0"/>
              <w:rPr>
                <w:del w:id="288" w:author="Christian Url" w:date="2023-05-14T21:03:00Z"/>
              </w:rPr>
            </w:pPr>
            <w:del w:id="289" w:author="Christian Url" w:date="2023-05-14T21:03:00Z">
              <w:r w:rsidRPr="000145FD" w:rsidDel="00D0030E">
                <w:rPr>
                  <w:b/>
                </w:rPr>
                <w:delText>Attribute Description</w:delText>
              </w:r>
            </w:del>
          </w:p>
        </w:tc>
      </w:tr>
      <w:tr w:rsidR="00EE5097" w:rsidRPr="000145FD" w:rsidDel="00D0030E" w14:paraId="6D3BF7CA" w14:textId="4929F86F" w:rsidTr="001E4E32">
        <w:trPr>
          <w:del w:id="290" w:author="Christian Url" w:date="2023-05-14T21:03:00Z"/>
        </w:trPr>
        <w:tc>
          <w:tcPr>
            <w:tcW w:w="2536" w:type="dxa"/>
          </w:tcPr>
          <w:p w14:paraId="0DC1F73B" w14:textId="59A3735B" w:rsidR="00EE5097" w:rsidRPr="000145FD" w:rsidDel="00D0030E" w:rsidRDefault="00EE5097" w:rsidP="001E4E32">
            <w:pPr>
              <w:pStyle w:val="Listenabsatz"/>
              <w:ind w:left="0"/>
              <w:rPr>
                <w:del w:id="291" w:author="Christian Url" w:date="2023-05-14T21:03:00Z"/>
              </w:rPr>
            </w:pPr>
            <w:del w:id="292" w:author="Christian Url" w:date="2023-05-14T21:03:00Z">
              <w:r w:rsidRPr="000145FD" w:rsidDel="00D0030E">
                <w:delText>Data attribute 1</w:delText>
              </w:r>
            </w:del>
          </w:p>
        </w:tc>
        <w:tc>
          <w:tcPr>
            <w:tcW w:w="6140" w:type="dxa"/>
          </w:tcPr>
          <w:p w14:paraId="65363FD7" w14:textId="3F555EFD" w:rsidR="00EE5097" w:rsidRPr="000145FD" w:rsidDel="00D0030E" w:rsidRDefault="00EE5097" w:rsidP="001E4E32">
            <w:pPr>
              <w:pStyle w:val="Listenabsatz"/>
              <w:ind w:left="0"/>
              <w:rPr>
                <w:del w:id="293" w:author="Christian Url" w:date="2023-05-14T21:03:00Z"/>
              </w:rPr>
            </w:pPr>
            <w:del w:id="294" w:author="Christian Url" w:date="2023-05-14T21:03:00Z">
              <w:r w:rsidRPr="000145FD" w:rsidDel="00D0030E">
                <w:delText>Description of data attribute 1</w:delText>
              </w:r>
            </w:del>
          </w:p>
        </w:tc>
      </w:tr>
      <w:tr w:rsidR="00EE5097" w:rsidRPr="000145FD" w:rsidDel="00D0030E" w14:paraId="087FFC09" w14:textId="6F9D956A" w:rsidTr="001E4E32">
        <w:trPr>
          <w:del w:id="295" w:author="Christian Url" w:date="2023-05-14T21:03:00Z"/>
        </w:trPr>
        <w:tc>
          <w:tcPr>
            <w:tcW w:w="2536" w:type="dxa"/>
          </w:tcPr>
          <w:p w14:paraId="309DF4AC" w14:textId="4D78E731" w:rsidR="00EE5097" w:rsidRPr="000145FD" w:rsidDel="00D0030E" w:rsidRDefault="00EE5097" w:rsidP="001E4E32">
            <w:pPr>
              <w:pStyle w:val="Listenabsatz"/>
              <w:ind w:left="0"/>
              <w:rPr>
                <w:del w:id="296" w:author="Christian Url" w:date="2023-05-14T21:03:00Z"/>
              </w:rPr>
            </w:pPr>
            <w:del w:id="297" w:author="Christian Url" w:date="2023-05-14T21:03:00Z">
              <w:r w:rsidRPr="000145FD" w:rsidDel="00D0030E">
                <w:delText>Data attribute 2</w:delText>
              </w:r>
            </w:del>
          </w:p>
        </w:tc>
        <w:tc>
          <w:tcPr>
            <w:tcW w:w="6140" w:type="dxa"/>
          </w:tcPr>
          <w:p w14:paraId="36C040BA" w14:textId="63BD48C5" w:rsidR="00EE5097" w:rsidRPr="000145FD" w:rsidDel="00D0030E" w:rsidRDefault="00EE5097" w:rsidP="001E4E32">
            <w:pPr>
              <w:pStyle w:val="Listenabsatz"/>
              <w:ind w:left="0"/>
              <w:rPr>
                <w:del w:id="298" w:author="Christian Url" w:date="2023-05-14T21:03:00Z"/>
              </w:rPr>
            </w:pPr>
            <w:del w:id="299" w:author="Christian Url" w:date="2023-05-14T21:03:00Z">
              <w:r w:rsidRPr="000145FD" w:rsidDel="00D0030E">
                <w:delText>Description of data attribute 2</w:delText>
              </w:r>
            </w:del>
          </w:p>
        </w:tc>
      </w:tr>
      <w:tr w:rsidR="00EE5097" w:rsidRPr="000145FD" w:rsidDel="00D0030E" w14:paraId="6C8119BF" w14:textId="3851E012" w:rsidTr="001E4E32">
        <w:trPr>
          <w:del w:id="300" w:author="Christian Url" w:date="2023-05-14T21:03:00Z"/>
        </w:trPr>
        <w:tc>
          <w:tcPr>
            <w:tcW w:w="2536" w:type="dxa"/>
          </w:tcPr>
          <w:p w14:paraId="30F49E4B" w14:textId="6182FF28" w:rsidR="00EE5097" w:rsidRPr="000145FD" w:rsidDel="00D0030E" w:rsidRDefault="00EE5097" w:rsidP="001E4E32">
            <w:pPr>
              <w:pStyle w:val="Listenabsatz"/>
              <w:ind w:left="0"/>
              <w:rPr>
                <w:del w:id="301" w:author="Christian Url" w:date="2023-05-14T21:03:00Z"/>
              </w:rPr>
            </w:pPr>
            <w:del w:id="302" w:author="Christian Url" w:date="2023-05-14T21:03:00Z">
              <w:r w:rsidRPr="000145FD" w:rsidDel="00D0030E">
                <w:delText>Data attribute 3</w:delText>
              </w:r>
            </w:del>
          </w:p>
        </w:tc>
        <w:tc>
          <w:tcPr>
            <w:tcW w:w="6140" w:type="dxa"/>
          </w:tcPr>
          <w:p w14:paraId="33695F7D" w14:textId="482E6E7F" w:rsidR="00EE5097" w:rsidRPr="000145FD" w:rsidDel="00D0030E" w:rsidRDefault="00EE5097" w:rsidP="001E4E32">
            <w:pPr>
              <w:pStyle w:val="Listenabsatz"/>
              <w:ind w:left="0"/>
              <w:rPr>
                <w:del w:id="303" w:author="Christian Url" w:date="2023-05-14T21:03:00Z"/>
              </w:rPr>
            </w:pPr>
            <w:del w:id="304" w:author="Christian Url" w:date="2023-05-14T21:03:00Z">
              <w:r w:rsidRPr="000145FD" w:rsidDel="00D0030E">
                <w:delText>Description of data attribute 3</w:delText>
              </w:r>
            </w:del>
          </w:p>
        </w:tc>
      </w:tr>
    </w:tbl>
    <w:p w14:paraId="2FC59E56" w14:textId="380DD587" w:rsidR="00EE5097" w:rsidDel="003E4F43" w:rsidRDefault="00EE5097" w:rsidP="00EE5097">
      <w:pPr>
        <w:pStyle w:val="berschrift1"/>
        <w:rPr>
          <w:del w:id="305" w:author="Christian Url" w:date="2023-05-14T21:03:00Z"/>
          <w:b/>
          <w:sz w:val="24"/>
          <w:lang w:val="en-GB"/>
        </w:rPr>
      </w:pPr>
    </w:p>
    <w:p w14:paraId="51083A30" w14:textId="77777777" w:rsidR="003E4F43" w:rsidRDefault="003E4F43" w:rsidP="003E4F43">
      <w:pPr>
        <w:rPr>
          <w:ins w:id="306" w:author="Christian Url" w:date="2023-05-14T21:23:00Z"/>
          <w:lang w:val="en-GB"/>
        </w:rPr>
      </w:pPr>
    </w:p>
    <w:p w14:paraId="36FE9173" w14:textId="5DCD0312" w:rsidR="003E4F43" w:rsidRPr="000145FD" w:rsidRDefault="003E4F43" w:rsidP="003E4F43">
      <w:pPr>
        <w:rPr>
          <w:ins w:id="307" w:author="Christian Url" w:date="2023-05-14T21:32:00Z"/>
          <w:b/>
          <w:lang w:val="en-GB"/>
        </w:rPr>
      </w:pPr>
      <w:ins w:id="308" w:author="Christian Url" w:date="2023-05-14T21:32:00Z">
        <w:r w:rsidRPr="000145FD">
          <w:rPr>
            <w:b/>
            <w:lang w:val="en-GB"/>
          </w:rPr>
          <w:t>Country_</w:t>
        </w:r>
        <w:r>
          <w:rPr>
            <w:b/>
            <w:lang w:val="en-GB"/>
          </w:rPr>
          <w:t>2: B</w:t>
        </w:r>
      </w:ins>
      <w:ins w:id="309" w:author="Christian Url" w:date="2023-05-14T21:33:00Z">
        <w:r>
          <w:rPr>
            <w:b/>
            <w:lang w:val="en-GB"/>
          </w:rPr>
          <w:t>E</w:t>
        </w:r>
      </w:ins>
    </w:p>
    <w:p w14:paraId="5F1EC310" w14:textId="77777777" w:rsidR="003E4F43" w:rsidRPr="000145FD" w:rsidRDefault="003E4F43" w:rsidP="003E4F43">
      <w:pPr>
        <w:pStyle w:val="Listenabsatz"/>
        <w:numPr>
          <w:ilvl w:val="0"/>
          <w:numId w:val="1"/>
        </w:numPr>
        <w:rPr>
          <w:ins w:id="310" w:author="Christian Url" w:date="2023-05-14T21:32:00Z"/>
        </w:rPr>
      </w:pPr>
      <w:ins w:id="311" w:author="Christian Url" w:date="2023-05-14T21:32:00Z">
        <w:r>
          <w:t>Producer prices in industry (domestic market) - PPI (Eurobase codes: STS_INPPD_M, INDIC_BT: PRIN, NACE_R2: B-E36, S_ADJ: NSA, UNIT: I15) [</w:t>
        </w:r>
        <w:r w:rsidRPr="003E4F43">
          <w:t>https://ec.europa.eu/eurostat/databrowser/view/STS_INPPD_M/default/table?lang=en</w:t>
        </w:r>
        <w:r w:rsidRPr="000145FD">
          <w:br/>
        </w:r>
        <w:r w:rsidRPr="000145FD">
          <w:rPr>
            <w:b/>
          </w:rPr>
          <w:t>Number of data points collected from the data source (for each reference period)</w:t>
        </w:r>
      </w:ins>
    </w:p>
    <w:tbl>
      <w:tblPr>
        <w:tblStyle w:val="Tabellenraster"/>
        <w:tblW w:w="0" w:type="auto"/>
        <w:tblInd w:w="720" w:type="dxa"/>
        <w:tblLook w:val="04A0" w:firstRow="1" w:lastRow="0" w:firstColumn="1" w:lastColumn="0" w:noHBand="0" w:noVBand="1"/>
      </w:tblPr>
      <w:tblGrid>
        <w:gridCol w:w="2528"/>
        <w:gridCol w:w="6102"/>
      </w:tblGrid>
      <w:tr w:rsidR="003E4F43" w:rsidRPr="000145FD" w14:paraId="1DD659E8" w14:textId="77777777" w:rsidTr="00374D94">
        <w:trPr>
          <w:ins w:id="312" w:author="Christian Url" w:date="2023-05-14T21:32:00Z"/>
        </w:trPr>
        <w:tc>
          <w:tcPr>
            <w:tcW w:w="2528" w:type="dxa"/>
          </w:tcPr>
          <w:p w14:paraId="3A2E384C" w14:textId="77777777" w:rsidR="003E4F43" w:rsidRPr="000145FD" w:rsidRDefault="003E4F43" w:rsidP="00374D94">
            <w:pPr>
              <w:pStyle w:val="Listenabsatz"/>
              <w:ind w:left="0"/>
              <w:rPr>
                <w:ins w:id="313" w:author="Christian Url" w:date="2023-05-14T21:32:00Z"/>
              </w:rPr>
            </w:pPr>
            <w:ins w:id="314" w:author="Christian Url" w:date="2023-05-14T21:32:00Z">
              <w:r w:rsidRPr="000145FD">
                <w:t>September 2022</w:t>
              </w:r>
            </w:ins>
          </w:p>
        </w:tc>
        <w:tc>
          <w:tcPr>
            <w:tcW w:w="6102" w:type="dxa"/>
          </w:tcPr>
          <w:p w14:paraId="1A327C46" w14:textId="77777777" w:rsidR="003E4F43" w:rsidRPr="000145FD" w:rsidRDefault="003E4F43" w:rsidP="00374D94">
            <w:pPr>
              <w:pStyle w:val="Listenabsatz"/>
              <w:ind w:left="0"/>
              <w:rPr>
                <w:ins w:id="315" w:author="Christian Url" w:date="2023-05-14T21:32:00Z"/>
              </w:rPr>
            </w:pPr>
            <w:ins w:id="316" w:author="Christian Url" w:date="2023-05-14T21:32:00Z">
              <w:r>
                <w:t>272</w:t>
              </w:r>
            </w:ins>
          </w:p>
        </w:tc>
      </w:tr>
      <w:tr w:rsidR="003E4F43" w:rsidRPr="000145FD" w14:paraId="5A86EA9A" w14:textId="77777777" w:rsidTr="00374D94">
        <w:trPr>
          <w:ins w:id="317" w:author="Christian Url" w:date="2023-05-14T21:32:00Z"/>
        </w:trPr>
        <w:tc>
          <w:tcPr>
            <w:tcW w:w="2528" w:type="dxa"/>
          </w:tcPr>
          <w:p w14:paraId="4343CFE7" w14:textId="77777777" w:rsidR="003E4F43" w:rsidRPr="000145FD" w:rsidRDefault="003E4F43" w:rsidP="00374D94">
            <w:pPr>
              <w:pStyle w:val="Listenabsatz"/>
              <w:ind w:left="0"/>
              <w:rPr>
                <w:ins w:id="318" w:author="Christian Url" w:date="2023-05-14T21:32:00Z"/>
              </w:rPr>
            </w:pPr>
            <w:ins w:id="319" w:author="Christian Url" w:date="2023-05-14T21:32:00Z">
              <w:r w:rsidRPr="000145FD">
                <w:t>October 2022</w:t>
              </w:r>
            </w:ins>
          </w:p>
        </w:tc>
        <w:tc>
          <w:tcPr>
            <w:tcW w:w="6102" w:type="dxa"/>
          </w:tcPr>
          <w:p w14:paraId="1B8BBAB8" w14:textId="77777777" w:rsidR="003E4F43" w:rsidRPr="000145FD" w:rsidRDefault="003E4F43" w:rsidP="00374D94">
            <w:pPr>
              <w:pStyle w:val="Listenabsatz"/>
              <w:ind w:left="0"/>
              <w:rPr>
                <w:ins w:id="320" w:author="Christian Url" w:date="2023-05-14T21:32:00Z"/>
              </w:rPr>
            </w:pPr>
            <w:ins w:id="321" w:author="Christian Url" w:date="2023-05-14T21:32:00Z">
              <w:r>
                <w:t>273</w:t>
              </w:r>
            </w:ins>
          </w:p>
        </w:tc>
      </w:tr>
      <w:tr w:rsidR="003E4F43" w:rsidRPr="000145FD" w14:paraId="3C21F6AD" w14:textId="77777777" w:rsidTr="00374D94">
        <w:trPr>
          <w:ins w:id="322" w:author="Christian Url" w:date="2023-05-14T21:32:00Z"/>
        </w:trPr>
        <w:tc>
          <w:tcPr>
            <w:tcW w:w="2528" w:type="dxa"/>
          </w:tcPr>
          <w:p w14:paraId="04E2F3E9" w14:textId="77777777" w:rsidR="003E4F43" w:rsidRPr="000145FD" w:rsidRDefault="003E4F43" w:rsidP="00374D94">
            <w:pPr>
              <w:pStyle w:val="Listenabsatz"/>
              <w:ind w:left="0"/>
              <w:rPr>
                <w:ins w:id="323" w:author="Christian Url" w:date="2023-05-14T21:32:00Z"/>
              </w:rPr>
            </w:pPr>
            <w:ins w:id="324" w:author="Christian Url" w:date="2023-05-14T21:32:00Z">
              <w:r w:rsidRPr="000145FD">
                <w:t>November 2022</w:t>
              </w:r>
            </w:ins>
          </w:p>
        </w:tc>
        <w:tc>
          <w:tcPr>
            <w:tcW w:w="6102" w:type="dxa"/>
          </w:tcPr>
          <w:p w14:paraId="11B3DC95" w14:textId="77777777" w:rsidR="003E4F43" w:rsidRPr="000145FD" w:rsidRDefault="003E4F43" w:rsidP="00374D94">
            <w:pPr>
              <w:pStyle w:val="Listenabsatz"/>
              <w:ind w:left="0"/>
              <w:rPr>
                <w:ins w:id="325" w:author="Christian Url" w:date="2023-05-14T21:32:00Z"/>
              </w:rPr>
            </w:pPr>
            <w:ins w:id="326" w:author="Christian Url" w:date="2023-05-14T21:32:00Z">
              <w:r>
                <w:t>273</w:t>
              </w:r>
            </w:ins>
          </w:p>
        </w:tc>
      </w:tr>
      <w:tr w:rsidR="003E4F43" w:rsidRPr="000145FD" w14:paraId="1D21EE18" w14:textId="77777777" w:rsidTr="00374D94">
        <w:trPr>
          <w:ins w:id="327" w:author="Christian Url" w:date="2023-05-14T21:32:00Z"/>
        </w:trPr>
        <w:tc>
          <w:tcPr>
            <w:tcW w:w="2528" w:type="dxa"/>
          </w:tcPr>
          <w:p w14:paraId="7E012DAD" w14:textId="77777777" w:rsidR="003E4F43" w:rsidRPr="000145FD" w:rsidRDefault="003E4F43" w:rsidP="00374D94">
            <w:pPr>
              <w:pStyle w:val="Listenabsatz"/>
              <w:ind w:left="0"/>
              <w:rPr>
                <w:ins w:id="328" w:author="Christian Url" w:date="2023-05-14T21:32:00Z"/>
              </w:rPr>
            </w:pPr>
            <w:ins w:id="329" w:author="Christian Url" w:date="2023-05-14T21:32:00Z">
              <w:r w:rsidRPr="000145FD">
                <w:t>December 2022</w:t>
              </w:r>
            </w:ins>
          </w:p>
        </w:tc>
        <w:tc>
          <w:tcPr>
            <w:tcW w:w="6102" w:type="dxa"/>
          </w:tcPr>
          <w:p w14:paraId="0E423618" w14:textId="77777777" w:rsidR="003E4F43" w:rsidRPr="000145FD" w:rsidRDefault="003E4F43" w:rsidP="00374D94">
            <w:pPr>
              <w:pStyle w:val="Listenabsatz"/>
              <w:ind w:left="0"/>
              <w:rPr>
                <w:ins w:id="330" w:author="Christian Url" w:date="2023-05-14T21:32:00Z"/>
              </w:rPr>
            </w:pPr>
            <w:ins w:id="331" w:author="Christian Url" w:date="2023-05-14T21:32:00Z">
              <w:r>
                <w:t>273</w:t>
              </w:r>
            </w:ins>
          </w:p>
        </w:tc>
      </w:tr>
      <w:tr w:rsidR="003E4F43" w:rsidRPr="000145FD" w14:paraId="7184291E" w14:textId="77777777" w:rsidTr="00374D94">
        <w:trPr>
          <w:ins w:id="332" w:author="Christian Url" w:date="2023-05-14T21:32:00Z"/>
        </w:trPr>
        <w:tc>
          <w:tcPr>
            <w:tcW w:w="2528" w:type="dxa"/>
          </w:tcPr>
          <w:p w14:paraId="39B7CB1D" w14:textId="77777777" w:rsidR="003E4F43" w:rsidRPr="000145FD" w:rsidRDefault="003E4F43" w:rsidP="00374D94">
            <w:pPr>
              <w:pStyle w:val="Listenabsatz"/>
              <w:ind w:left="0"/>
              <w:rPr>
                <w:ins w:id="333" w:author="Christian Url" w:date="2023-05-14T21:32:00Z"/>
              </w:rPr>
            </w:pPr>
            <w:ins w:id="334" w:author="Christian Url" w:date="2023-05-14T21:32:00Z">
              <w:r w:rsidRPr="000145FD">
                <w:t>January 2023</w:t>
              </w:r>
            </w:ins>
          </w:p>
        </w:tc>
        <w:tc>
          <w:tcPr>
            <w:tcW w:w="6102" w:type="dxa"/>
          </w:tcPr>
          <w:p w14:paraId="5AF7DA72" w14:textId="77777777" w:rsidR="003E4F43" w:rsidRPr="000145FD" w:rsidRDefault="003E4F43" w:rsidP="00374D94">
            <w:pPr>
              <w:pStyle w:val="Listenabsatz"/>
              <w:ind w:left="0"/>
              <w:rPr>
                <w:ins w:id="335" w:author="Christian Url" w:date="2023-05-14T21:32:00Z"/>
              </w:rPr>
            </w:pPr>
            <w:ins w:id="336" w:author="Christian Url" w:date="2023-05-14T21:32:00Z">
              <w:r>
                <w:t>276</w:t>
              </w:r>
            </w:ins>
          </w:p>
        </w:tc>
      </w:tr>
      <w:tr w:rsidR="003E4F43" w:rsidRPr="000145FD" w14:paraId="169F6F1C" w14:textId="77777777" w:rsidTr="00374D94">
        <w:trPr>
          <w:ins w:id="337" w:author="Christian Url" w:date="2023-05-14T21:32:00Z"/>
        </w:trPr>
        <w:tc>
          <w:tcPr>
            <w:tcW w:w="2528" w:type="dxa"/>
          </w:tcPr>
          <w:p w14:paraId="762A5EB4" w14:textId="77777777" w:rsidR="003E4F43" w:rsidRPr="000145FD" w:rsidRDefault="003E4F43" w:rsidP="00374D94">
            <w:pPr>
              <w:pStyle w:val="Listenabsatz"/>
              <w:ind w:left="0"/>
              <w:rPr>
                <w:ins w:id="338" w:author="Christian Url" w:date="2023-05-14T21:32:00Z"/>
              </w:rPr>
            </w:pPr>
            <w:ins w:id="339" w:author="Christian Url" w:date="2023-05-14T21:32:00Z">
              <w:r w:rsidRPr="000145FD">
                <w:t>February 2023</w:t>
              </w:r>
            </w:ins>
          </w:p>
        </w:tc>
        <w:tc>
          <w:tcPr>
            <w:tcW w:w="6102" w:type="dxa"/>
          </w:tcPr>
          <w:p w14:paraId="52801481" w14:textId="77777777" w:rsidR="003E4F43" w:rsidRPr="000145FD" w:rsidRDefault="003E4F43" w:rsidP="00374D94">
            <w:pPr>
              <w:pStyle w:val="Listenabsatz"/>
              <w:ind w:left="0"/>
              <w:rPr>
                <w:ins w:id="340" w:author="Christian Url" w:date="2023-05-14T21:32:00Z"/>
              </w:rPr>
            </w:pPr>
            <w:ins w:id="341" w:author="Christian Url" w:date="2023-05-14T21:32:00Z">
              <w:r>
                <w:t>276</w:t>
              </w:r>
            </w:ins>
          </w:p>
        </w:tc>
      </w:tr>
      <w:tr w:rsidR="003E4F43" w:rsidRPr="000145FD" w14:paraId="34F40F75" w14:textId="77777777" w:rsidTr="00374D94">
        <w:trPr>
          <w:ins w:id="342" w:author="Christian Url" w:date="2023-05-14T21:32:00Z"/>
        </w:trPr>
        <w:tc>
          <w:tcPr>
            <w:tcW w:w="2528" w:type="dxa"/>
          </w:tcPr>
          <w:p w14:paraId="7D763B44" w14:textId="77777777" w:rsidR="003E4F43" w:rsidRPr="000145FD" w:rsidRDefault="003E4F43" w:rsidP="00374D94">
            <w:pPr>
              <w:pStyle w:val="Listenabsatz"/>
              <w:ind w:left="0"/>
              <w:rPr>
                <w:ins w:id="343" w:author="Christian Url" w:date="2023-05-14T21:32:00Z"/>
              </w:rPr>
            </w:pPr>
            <w:ins w:id="344" w:author="Christian Url" w:date="2023-05-14T21:32:00Z">
              <w:r w:rsidRPr="000145FD">
                <w:t>March 2023</w:t>
              </w:r>
            </w:ins>
          </w:p>
        </w:tc>
        <w:tc>
          <w:tcPr>
            <w:tcW w:w="6102" w:type="dxa"/>
          </w:tcPr>
          <w:p w14:paraId="3BCCA573" w14:textId="77777777" w:rsidR="003E4F43" w:rsidRPr="000145FD" w:rsidRDefault="003E4F43" w:rsidP="00374D94">
            <w:pPr>
              <w:pStyle w:val="Listenabsatz"/>
              <w:ind w:left="0"/>
              <w:rPr>
                <w:ins w:id="345" w:author="Christian Url" w:date="2023-05-14T21:32:00Z"/>
              </w:rPr>
            </w:pPr>
            <w:ins w:id="346" w:author="Christian Url" w:date="2023-05-14T21:32:00Z">
              <w:r>
                <w:t>278</w:t>
              </w:r>
            </w:ins>
          </w:p>
        </w:tc>
      </w:tr>
      <w:tr w:rsidR="003E4F43" w:rsidRPr="000145FD" w14:paraId="6583C49C" w14:textId="77777777" w:rsidTr="00374D94">
        <w:trPr>
          <w:ins w:id="347" w:author="Christian Url" w:date="2023-05-14T21:32:00Z"/>
        </w:trPr>
        <w:tc>
          <w:tcPr>
            <w:tcW w:w="2528" w:type="dxa"/>
          </w:tcPr>
          <w:p w14:paraId="1201DDD0" w14:textId="77777777" w:rsidR="003E4F43" w:rsidRPr="000145FD" w:rsidRDefault="003E4F43" w:rsidP="00374D94">
            <w:pPr>
              <w:pStyle w:val="Listenabsatz"/>
              <w:ind w:left="0"/>
              <w:rPr>
                <w:ins w:id="348" w:author="Christian Url" w:date="2023-05-14T21:32:00Z"/>
              </w:rPr>
            </w:pPr>
            <w:ins w:id="349" w:author="Christian Url" w:date="2023-05-14T21:32:00Z">
              <w:r w:rsidRPr="000145FD">
                <w:t>April 2023</w:t>
              </w:r>
            </w:ins>
          </w:p>
        </w:tc>
        <w:tc>
          <w:tcPr>
            <w:tcW w:w="6102" w:type="dxa"/>
          </w:tcPr>
          <w:p w14:paraId="6CA73406" w14:textId="77777777" w:rsidR="003E4F43" w:rsidRPr="000145FD" w:rsidRDefault="003E4F43" w:rsidP="00374D94">
            <w:pPr>
              <w:pStyle w:val="Listenabsatz"/>
              <w:ind w:left="0"/>
              <w:rPr>
                <w:ins w:id="350" w:author="Christian Url" w:date="2023-05-14T21:32:00Z"/>
              </w:rPr>
            </w:pPr>
            <w:ins w:id="351" w:author="Christian Url" w:date="2023-05-14T21:32:00Z">
              <w:r>
                <w:t>279</w:t>
              </w:r>
            </w:ins>
          </w:p>
        </w:tc>
      </w:tr>
    </w:tbl>
    <w:p w14:paraId="0B1A8D63" w14:textId="77777777" w:rsidR="003E4F43" w:rsidRPr="000145FD" w:rsidRDefault="003E4F43" w:rsidP="003E4F43">
      <w:pPr>
        <w:pStyle w:val="Listenabsatz"/>
        <w:rPr>
          <w:ins w:id="352" w:author="Christian Url" w:date="2023-05-14T21:32:00Z"/>
        </w:rPr>
      </w:pPr>
      <w:ins w:id="353" w:author="Christian Url" w:date="2023-05-14T21:32:00Z">
        <w:r w:rsidRPr="000145FD">
          <w:lastRenderedPageBreak/>
          <w:br/>
        </w:r>
        <w:r w:rsidRPr="000145FD">
          <w:rPr>
            <w:b/>
          </w:rPr>
          <w:t>Structure of the data used to predict the point estimates</w:t>
        </w:r>
      </w:ins>
    </w:p>
    <w:tbl>
      <w:tblPr>
        <w:tblStyle w:val="Tabellenraster"/>
        <w:tblW w:w="0" w:type="auto"/>
        <w:tblInd w:w="720" w:type="dxa"/>
        <w:tblLook w:val="04A0" w:firstRow="1" w:lastRow="0" w:firstColumn="1" w:lastColumn="0" w:noHBand="0" w:noVBand="1"/>
      </w:tblPr>
      <w:tblGrid>
        <w:gridCol w:w="2524"/>
        <w:gridCol w:w="6106"/>
      </w:tblGrid>
      <w:tr w:rsidR="003E4F43" w:rsidRPr="000145FD" w14:paraId="3CD1CFB3" w14:textId="77777777" w:rsidTr="00374D94">
        <w:trPr>
          <w:ins w:id="354" w:author="Christian Url" w:date="2023-05-14T21:32:00Z"/>
        </w:trPr>
        <w:tc>
          <w:tcPr>
            <w:tcW w:w="2524" w:type="dxa"/>
          </w:tcPr>
          <w:p w14:paraId="14AEB3FB" w14:textId="77777777" w:rsidR="003E4F43" w:rsidRPr="000145FD" w:rsidRDefault="003E4F43" w:rsidP="00374D94">
            <w:pPr>
              <w:pStyle w:val="Listenabsatz"/>
              <w:ind w:left="0"/>
              <w:rPr>
                <w:ins w:id="355" w:author="Christian Url" w:date="2023-05-14T21:32:00Z"/>
                <w:b/>
              </w:rPr>
            </w:pPr>
            <w:ins w:id="356" w:author="Christian Url" w:date="2023-05-14T21:32:00Z">
              <w:r w:rsidRPr="000145FD">
                <w:rPr>
                  <w:b/>
                </w:rPr>
                <w:t>Attribute Name</w:t>
              </w:r>
            </w:ins>
          </w:p>
        </w:tc>
        <w:tc>
          <w:tcPr>
            <w:tcW w:w="6106" w:type="dxa"/>
          </w:tcPr>
          <w:p w14:paraId="0D3B73B0" w14:textId="77777777" w:rsidR="003E4F43" w:rsidRPr="000145FD" w:rsidRDefault="003E4F43" w:rsidP="00374D94">
            <w:pPr>
              <w:pStyle w:val="Listenabsatz"/>
              <w:ind w:left="0"/>
              <w:rPr>
                <w:ins w:id="357" w:author="Christian Url" w:date="2023-05-14T21:32:00Z"/>
                <w:b/>
              </w:rPr>
            </w:pPr>
            <w:ins w:id="358" w:author="Christian Url" w:date="2023-05-14T21:32:00Z">
              <w:r w:rsidRPr="000145FD">
                <w:rPr>
                  <w:b/>
                </w:rPr>
                <w:t>Attribute Description</w:t>
              </w:r>
            </w:ins>
          </w:p>
        </w:tc>
      </w:tr>
      <w:tr w:rsidR="003E4F43" w:rsidRPr="000145FD" w14:paraId="1EA682AD" w14:textId="77777777" w:rsidTr="00374D94">
        <w:trPr>
          <w:ins w:id="359" w:author="Christian Url" w:date="2023-05-14T21:32:00Z"/>
        </w:trPr>
        <w:tc>
          <w:tcPr>
            <w:tcW w:w="2524" w:type="dxa"/>
          </w:tcPr>
          <w:p w14:paraId="5819D8AC" w14:textId="77777777" w:rsidR="003E4F43" w:rsidRPr="000145FD" w:rsidRDefault="003E4F43" w:rsidP="00374D94">
            <w:pPr>
              <w:pStyle w:val="Listenabsatz"/>
              <w:ind w:left="0"/>
              <w:rPr>
                <w:ins w:id="360" w:author="Christian Url" w:date="2023-05-14T21:32:00Z"/>
              </w:rPr>
            </w:pPr>
            <w:ins w:id="361" w:author="Christian Url" w:date="2023-05-14T21:32:00Z">
              <w:r>
                <w:t>target</w:t>
              </w:r>
            </w:ins>
          </w:p>
        </w:tc>
        <w:tc>
          <w:tcPr>
            <w:tcW w:w="6106" w:type="dxa"/>
          </w:tcPr>
          <w:p w14:paraId="729A25BC" w14:textId="77777777" w:rsidR="003E4F43" w:rsidRPr="000145FD" w:rsidRDefault="003E4F43" w:rsidP="00374D94">
            <w:pPr>
              <w:pStyle w:val="Listenabsatz"/>
              <w:ind w:left="0"/>
              <w:rPr>
                <w:ins w:id="362" w:author="Christian Url" w:date="2023-05-14T21:32:00Z"/>
              </w:rPr>
            </w:pPr>
            <w:ins w:id="363" w:author="Christian Url" w:date="2023-05-14T21:32:00Z">
              <w:r>
                <w:t>Producer prices in industry</w:t>
              </w:r>
            </w:ins>
          </w:p>
        </w:tc>
      </w:tr>
    </w:tbl>
    <w:p w14:paraId="2F24715D" w14:textId="77777777" w:rsidR="003E4F43" w:rsidRDefault="003E4F43" w:rsidP="003E4F43">
      <w:pPr>
        <w:rPr>
          <w:ins w:id="364" w:author="Christian Url" w:date="2023-05-14T21:33:00Z"/>
          <w:lang w:val="en-GB"/>
        </w:rPr>
      </w:pPr>
    </w:p>
    <w:p w14:paraId="1EF7DBB5" w14:textId="51FD0931" w:rsidR="003E4F43" w:rsidRPr="000145FD" w:rsidRDefault="003E4F43" w:rsidP="003E4F43">
      <w:pPr>
        <w:rPr>
          <w:ins w:id="365" w:author="Christian Url" w:date="2023-05-14T21:33:00Z"/>
          <w:b/>
          <w:lang w:val="en-GB"/>
        </w:rPr>
      </w:pPr>
      <w:ins w:id="366" w:author="Christian Url" w:date="2023-05-14T21:33:00Z">
        <w:r w:rsidRPr="000145FD">
          <w:rPr>
            <w:b/>
            <w:lang w:val="en-GB"/>
          </w:rPr>
          <w:t>Country_</w:t>
        </w:r>
        <w:r>
          <w:rPr>
            <w:b/>
            <w:lang w:val="en-GB"/>
          </w:rPr>
          <w:t>3: BG</w:t>
        </w:r>
      </w:ins>
    </w:p>
    <w:p w14:paraId="25B46E12" w14:textId="77777777" w:rsidR="003E4F43" w:rsidRPr="000145FD" w:rsidRDefault="003E4F43" w:rsidP="003E4F43">
      <w:pPr>
        <w:pStyle w:val="Listenabsatz"/>
        <w:numPr>
          <w:ilvl w:val="0"/>
          <w:numId w:val="1"/>
        </w:numPr>
        <w:rPr>
          <w:ins w:id="367" w:author="Christian Url" w:date="2023-05-14T21:33:00Z"/>
        </w:rPr>
      </w:pPr>
      <w:ins w:id="368" w:author="Christian Url" w:date="2023-05-14T21:33:00Z">
        <w:r>
          <w:t>Producer prices in industry (domestic market) - PPI (Eurobase codes: STS_INPPD_M, INDIC_BT: PRIN, NACE_R2: B-E36, S_ADJ: NSA, UNIT: I15) [</w:t>
        </w:r>
        <w:r w:rsidRPr="003E4F43">
          <w:t>https://ec.europa.eu/eurostat/databrowser/view/STS_INPPD_M/default/table?lang=en</w:t>
        </w:r>
        <w:r w:rsidRPr="000145FD">
          <w:br/>
        </w:r>
        <w:r w:rsidRPr="000145FD">
          <w:rPr>
            <w:b/>
          </w:rPr>
          <w:t>Number of data points collected from the data source (for each reference period)</w:t>
        </w:r>
      </w:ins>
    </w:p>
    <w:tbl>
      <w:tblPr>
        <w:tblStyle w:val="Tabellenraster"/>
        <w:tblW w:w="0" w:type="auto"/>
        <w:tblInd w:w="720" w:type="dxa"/>
        <w:tblLook w:val="04A0" w:firstRow="1" w:lastRow="0" w:firstColumn="1" w:lastColumn="0" w:noHBand="0" w:noVBand="1"/>
      </w:tblPr>
      <w:tblGrid>
        <w:gridCol w:w="2528"/>
        <w:gridCol w:w="6102"/>
      </w:tblGrid>
      <w:tr w:rsidR="003E4F43" w:rsidRPr="000145FD" w14:paraId="432BBECA" w14:textId="77777777" w:rsidTr="00374D94">
        <w:trPr>
          <w:ins w:id="369" w:author="Christian Url" w:date="2023-05-14T21:33:00Z"/>
        </w:trPr>
        <w:tc>
          <w:tcPr>
            <w:tcW w:w="2528" w:type="dxa"/>
          </w:tcPr>
          <w:p w14:paraId="15EF6EAD" w14:textId="77777777" w:rsidR="003E4F43" w:rsidRPr="000145FD" w:rsidRDefault="003E4F43" w:rsidP="00374D94">
            <w:pPr>
              <w:pStyle w:val="Listenabsatz"/>
              <w:ind w:left="0"/>
              <w:rPr>
                <w:ins w:id="370" w:author="Christian Url" w:date="2023-05-14T21:33:00Z"/>
              </w:rPr>
            </w:pPr>
            <w:ins w:id="371" w:author="Christian Url" w:date="2023-05-14T21:33:00Z">
              <w:r w:rsidRPr="000145FD">
                <w:t>September 2022</w:t>
              </w:r>
            </w:ins>
          </w:p>
        </w:tc>
        <w:tc>
          <w:tcPr>
            <w:tcW w:w="6102" w:type="dxa"/>
          </w:tcPr>
          <w:p w14:paraId="1D7596ED" w14:textId="77777777" w:rsidR="003E4F43" w:rsidRPr="000145FD" w:rsidRDefault="003E4F43" w:rsidP="00374D94">
            <w:pPr>
              <w:pStyle w:val="Listenabsatz"/>
              <w:ind w:left="0"/>
              <w:rPr>
                <w:ins w:id="372" w:author="Christian Url" w:date="2023-05-14T21:33:00Z"/>
              </w:rPr>
            </w:pPr>
            <w:ins w:id="373" w:author="Christian Url" w:date="2023-05-14T21:33:00Z">
              <w:r>
                <w:t>272</w:t>
              </w:r>
            </w:ins>
          </w:p>
        </w:tc>
      </w:tr>
      <w:tr w:rsidR="003E4F43" w:rsidRPr="000145FD" w14:paraId="6DB62869" w14:textId="77777777" w:rsidTr="00374D94">
        <w:trPr>
          <w:ins w:id="374" w:author="Christian Url" w:date="2023-05-14T21:33:00Z"/>
        </w:trPr>
        <w:tc>
          <w:tcPr>
            <w:tcW w:w="2528" w:type="dxa"/>
          </w:tcPr>
          <w:p w14:paraId="00432A2C" w14:textId="77777777" w:rsidR="003E4F43" w:rsidRPr="000145FD" w:rsidRDefault="003E4F43" w:rsidP="00374D94">
            <w:pPr>
              <w:pStyle w:val="Listenabsatz"/>
              <w:ind w:left="0"/>
              <w:rPr>
                <w:ins w:id="375" w:author="Christian Url" w:date="2023-05-14T21:33:00Z"/>
              </w:rPr>
            </w:pPr>
            <w:ins w:id="376" w:author="Christian Url" w:date="2023-05-14T21:33:00Z">
              <w:r w:rsidRPr="000145FD">
                <w:t>October 2022</w:t>
              </w:r>
            </w:ins>
          </w:p>
        </w:tc>
        <w:tc>
          <w:tcPr>
            <w:tcW w:w="6102" w:type="dxa"/>
          </w:tcPr>
          <w:p w14:paraId="2BB584D8" w14:textId="77777777" w:rsidR="003E4F43" w:rsidRPr="000145FD" w:rsidRDefault="003E4F43" w:rsidP="00374D94">
            <w:pPr>
              <w:pStyle w:val="Listenabsatz"/>
              <w:ind w:left="0"/>
              <w:rPr>
                <w:ins w:id="377" w:author="Christian Url" w:date="2023-05-14T21:33:00Z"/>
              </w:rPr>
            </w:pPr>
            <w:ins w:id="378" w:author="Christian Url" w:date="2023-05-14T21:33:00Z">
              <w:r>
                <w:t>273</w:t>
              </w:r>
            </w:ins>
          </w:p>
        </w:tc>
      </w:tr>
      <w:tr w:rsidR="003E4F43" w:rsidRPr="000145FD" w14:paraId="0FCBB15A" w14:textId="77777777" w:rsidTr="00374D94">
        <w:trPr>
          <w:ins w:id="379" w:author="Christian Url" w:date="2023-05-14T21:33:00Z"/>
        </w:trPr>
        <w:tc>
          <w:tcPr>
            <w:tcW w:w="2528" w:type="dxa"/>
          </w:tcPr>
          <w:p w14:paraId="0039397D" w14:textId="77777777" w:rsidR="003E4F43" w:rsidRPr="000145FD" w:rsidRDefault="003E4F43" w:rsidP="00374D94">
            <w:pPr>
              <w:pStyle w:val="Listenabsatz"/>
              <w:ind w:left="0"/>
              <w:rPr>
                <w:ins w:id="380" w:author="Christian Url" w:date="2023-05-14T21:33:00Z"/>
              </w:rPr>
            </w:pPr>
            <w:ins w:id="381" w:author="Christian Url" w:date="2023-05-14T21:33:00Z">
              <w:r w:rsidRPr="000145FD">
                <w:t>November 2022</w:t>
              </w:r>
            </w:ins>
          </w:p>
        </w:tc>
        <w:tc>
          <w:tcPr>
            <w:tcW w:w="6102" w:type="dxa"/>
          </w:tcPr>
          <w:p w14:paraId="2E5F0EE8" w14:textId="77777777" w:rsidR="003E4F43" w:rsidRPr="000145FD" w:rsidRDefault="003E4F43" w:rsidP="00374D94">
            <w:pPr>
              <w:pStyle w:val="Listenabsatz"/>
              <w:ind w:left="0"/>
              <w:rPr>
                <w:ins w:id="382" w:author="Christian Url" w:date="2023-05-14T21:33:00Z"/>
              </w:rPr>
            </w:pPr>
            <w:ins w:id="383" w:author="Christian Url" w:date="2023-05-14T21:33:00Z">
              <w:r>
                <w:t>273</w:t>
              </w:r>
            </w:ins>
          </w:p>
        </w:tc>
      </w:tr>
      <w:tr w:rsidR="003E4F43" w:rsidRPr="000145FD" w14:paraId="6E34CBB5" w14:textId="77777777" w:rsidTr="00374D94">
        <w:trPr>
          <w:ins w:id="384" w:author="Christian Url" w:date="2023-05-14T21:33:00Z"/>
        </w:trPr>
        <w:tc>
          <w:tcPr>
            <w:tcW w:w="2528" w:type="dxa"/>
          </w:tcPr>
          <w:p w14:paraId="145F8E1C" w14:textId="77777777" w:rsidR="003E4F43" w:rsidRPr="000145FD" w:rsidRDefault="003E4F43" w:rsidP="00374D94">
            <w:pPr>
              <w:pStyle w:val="Listenabsatz"/>
              <w:ind w:left="0"/>
              <w:rPr>
                <w:ins w:id="385" w:author="Christian Url" w:date="2023-05-14T21:33:00Z"/>
              </w:rPr>
            </w:pPr>
            <w:ins w:id="386" w:author="Christian Url" w:date="2023-05-14T21:33:00Z">
              <w:r w:rsidRPr="000145FD">
                <w:t>December 2022</w:t>
              </w:r>
            </w:ins>
          </w:p>
        </w:tc>
        <w:tc>
          <w:tcPr>
            <w:tcW w:w="6102" w:type="dxa"/>
          </w:tcPr>
          <w:p w14:paraId="30DB756E" w14:textId="77777777" w:rsidR="003E4F43" w:rsidRPr="000145FD" w:rsidRDefault="003E4F43" w:rsidP="00374D94">
            <w:pPr>
              <w:pStyle w:val="Listenabsatz"/>
              <w:ind w:left="0"/>
              <w:rPr>
                <w:ins w:id="387" w:author="Christian Url" w:date="2023-05-14T21:33:00Z"/>
              </w:rPr>
            </w:pPr>
            <w:ins w:id="388" w:author="Christian Url" w:date="2023-05-14T21:33:00Z">
              <w:r>
                <w:t>273</w:t>
              </w:r>
            </w:ins>
          </w:p>
        </w:tc>
      </w:tr>
      <w:tr w:rsidR="003E4F43" w:rsidRPr="000145FD" w14:paraId="03E3F76A" w14:textId="77777777" w:rsidTr="00374D94">
        <w:trPr>
          <w:ins w:id="389" w:author="Christian Url" w:date="2023-05-14T21:33:00Z"/>
        </w:trPr>
        <w:tc>
          <w:tcPr>
            <w:tcW w:w="2528" w:type="dxa"/>
          </w:tcPr>
          <w:p w14:paraId="7A77DB48" w14:textId="77777777" w:rsidR="003E4F43" w:rsidRPr="000145FD" w:rsidRDefault="003E4F43" w:rsidP="00374D94">
            <w:pPr>
              <w:pStyle w:val="Listenabsatz"/>
              <w:ind w:left="0"/>
              <w:rPr>
                <w:ins w:id="390" w:author="Christian Url" w:date="2023-05-14T21:33:00Z"/>
              </w:rPr>
            </w:pPr>
            <w:ins w:id="391" w:author="Christian Url" w:date="2023-05-14T21:33:00Z">
              <w:r w:rsidRPr="000145FD">
                <w:t>January 2023</w:t>
              </w:r>
            </w:ins>
          </w:p>
        </w:tc>
        <w:tc>
          <w:tcPr>
            <w:tcW w:w="6102" w:type="dxa"/>
          </w:tcPr>
          <w:p w14:paraId="63245529" w14:textId="77777777" w:rsidR="003E4F43" w:rsidRPr="000145FD" w:rsidRDefault="003E4F43" w:rsidP="00374D94">
            <w:pPr>
              <w:pStyle w:val="Listenabsatz"/>
              <w:ind w:left="0"/>
              <w:rPr>
                <w:ins w:id="392" w:author="Christian Url" w:date="2023-05-14T21:33:00Z"/>
              </w:rPr>
            </w:pPr>
            <w:ins w:id="393" w:author="Christian Url" w:date="2023-05-14T21:33:00Z">
              <w:r>
                <w:t>276</w:t>
              </w:r>
            </w:ins>
          </w:p>
        </w:tc>
      </w:tr>
      <w:tr w:rsidR="003E4F43" w:rsidRPr="000145FD" w14:paraId="3A927A59" w14:textId="77777777" w:rsidTr="00374D94">
        <w:trPr>
          <w:ins w:id="394" w:author="Christian Url" w:date="2023-05-14T21:33:00Z"/>
        </w:trPr>
        <w:tc>
          <w:tcPr>
            <w:tcW w:w="2528" w:type="dxa"/>
          </w:tcPr>
          <w:p w14:paraId="5B97581A" w14:textId="77777777" w:rsidR="003E4F43" w:rsidRPr="000145FD" w:rsidRDefault="003E4F43" w:rsidP="00374D94">
            <w:pPr>
              <w:pStyle w:val="Listenabsatz"/>
              <w:ind w:left="0"/>
              <w:rPr>
                <w:ins w:id="395" w:author="Christian Url" w:date="2023-05-14T21:33:00Z"/>
              </w:rPr>
            </w:pPr>
            <w:ins w:id="396" w:author="Christian Url" w:date="2023-05-14T21:33:00Z">
              <w:r w:rsidRPr="000145FD">
                <w:t>February 2023</w:t>
              </w:r>
            </w:ins>
          </w:p>
        </w:tc>
        <w:tc>
          <w:tcPr>
            <w:tcW w:w="6102" w:type="dxa"/>
          </w:tcPr>
          <w:p w14:paraId="581BB8EE" w14:textId="77777777" w:rsidR="003E4F43" w:rsidRPr="000145FD" w:rsidRDefault="003E4F43" w:rsidP="00374D94">
            <w:pPr>
              <w:pStyle w:val="Listenabsatz"/>
              <w:ind w:left="0"/>
              <w:rPr>
                <w:ins w:id="397" w:author="Christian Url" w:date="2023-05-14T21:33:00Z"/>
              </w:rPr>
            </w:pPr>
            <w:ins w:id="398" w:author="Christian Url" w:date="2023-05-14T21:33:00Z">
              <w:r>
                <w:t>276</w:t>
              </w:r>
            </w:ins>
          </w:p>
        </w:tc>
      </w:tr>
      <w:tr w:rsidR="003E4F43" w:rsidRPr="000145FD" w14:paraId="2D25D26A" w14:textId="77777777" w:rsidTr="00374D94">
        <w:trPr>
          <w:ins w:id="399" w:author="Christian Url" w:date="2023-05-14T21:33:00Z"/>
        </w:trPr>
        <w:tc>
          <w:tcPr>
            <w:tcW w:w="2528" w:type="dxa"/>
          </w:tcPr>
          <w:p w14:paraId="206C73C9" w14:textId="77777777" w:rsidR="003E4F43" w:rsidRPr="000145FD" w:rsidRDefault="003E4F43" w:rsidP="00374D94">
            <w:pPr>
              <w:pStyle w:val="Listenabsatz"/>
              <w:ind w:left="0"/>
              <w:rPr>
                <w:ins w:id="400" w:author="Christian Url" w:date="2023-05-14T21:33:00Z"/>
              </w:rPr>
            </w:pPr>
            <w:ins w:id="401" w:author="Christian Url" w:date="2023-05-14T21:33:00Z">
              <w:r w:rsidRPr="000145FD">
                <w:t>March 2023</w:t>
              </w:r>
            </w:ins>
          </w:p>
        </w:tc>
        <w:tc>
          <w:tcPr>
            <w:tcW w:w="6102" w:type="dxa"/>
          </w:tcPr>
          <w:p w14:paraId="7BA2BC7C" w14:textId="77777777" w:rsidR="003E4F43" w:rsidRPr="000145FD" w:rsidRDefault="003E4F43" w:rsidP="00374D94">
            <w:pPr>
              <w:pStyle w:val="Listenabsatz"/>
              <w:ind w:left="0"/>
              <w:rPr>
                <w:ins w:id="402" w:author="Christian Url" w:date="2023-05-14T21:33:00Z"/>
              </w:rPr>
            </w:pPr>
            <w:ins w:id="403" w:author="Christian Url" w:date="2023-05-14T21:33:00Z">
              <w:r>
                <w:t>278</w:t>
              </w:r>
            </w:ins>
          </w:p>
        </w:tc>
      </w:tr>
      <w:tr w:rsidR="003E4F43" w:rsidRPr="000145FD" w14:paraId="58E50398" w14:textId="77777777" w:rsidTr="00374D94">
        <w:trPr>
          <w:ins w:id="404" w:author="Christian Url" w:date="2023-05-14T21:33:00Z"/>
        </w:trPr>
        <w:tc>
          <w:tcPr>
            <w:tcW w:w="2528" w:type="dxa"/>
          </w:tcPr>
          <w:p w14:paraId="1F05FF9B" w14:textId="77777777" w:rsidR="003E4F43" w:rsidRPr="000145FD" w:rsidRDefault="003E4F43" w:rsidP="00374D94">
            <w:pPr>
              <w:pStyle w:val="Listenabsatz"/>
              <w:ind w:left="0"/>
              <w:rPr>
                <w:ins w:id="405" w:author="Christian Url" w:date="2023-05-14T21:33:00Z"/>
              </w:rPr>
            </w:pPr>
            <w:ins w:id="406" w:author="Christian Url" w:date="2023-05-14T21:33:00Z">
              <w:r w:rsidRPr="000145FD">
                <w:t>April 2023</w:t>
              </w:r>
            </w:ins>
          </w:p>
        </w:tc>
        <w:tc>
          <w:tcPr>
            <w:tcW w:w="6102" w:type="dxa"/>
          </w:tcPr>
          <w:p w14:paraId="442BA1A5" w14:textId="77777777" w:rsidR="003E4F43" w:rsidRPr="000145FD" w:rsidRDefault="003E4F43" w:rsidP="00374D94">
            <w:pPr>
              <w:pStyle w:val="Listenabsatz"/>
              <w:ind w:left="0"/>
              <w:rPr>
                <w:ins w:id="407" w:author="Christian Url" w:date="2023-05-14T21:33:00Z"/>
              </w:rPr>
            </w:pPr>
            <w:ins w:id="408" w:author="Christian Url" w:date="2023-05-14T21:33:00Z">
              <w:r>
                <w:t>279</w:t>
              </w:r>
            </w:ins>
          </w:p>
        </w:tc>
      </w:tr>
    </w:tbl>
    <w:p w14:paraId="64C7B116" w14:textId="77777777" w:rsidR="003E4F43" w:rsidRPr="000145FD" w:rsidRDefault="003E4F43" w:rsidP="003E4F43">
      <w:pPr>
        <w:pStyle w:val="Listenabsatz"/>
        <w:rPr>
          <w:ins w:id="409" w:author="Christian Url" w:date="2023-05-14T21:33:00Z"/>
        </w:rPr>
      </w:pPr>
      <w:ins w:id="410" w:author="Christian Url" w:date="2023-05-14T21:33:00Z">
        <w:r w:rsidRPr="000145FD">
          <w:br/>
        </w:r>
        <w:r w:rsidRPr="000145FD">
          <w:rPr>
            <w:b/>
          </w:rPr>
          <w:t>Structure of the data used to predict the point estimates</w:t>
        </w:r>
      </w:ins>
    </w:p>
    <w:tbl>
      <w:tblPr>
        <w:tblStyle w:val="Tabellenraster"/>
        <w:tblW w:w="0" w:type="auto"/>
        <w:tblInd w:w="720" w:type="dxa"/>
        <w:tblLook w:val="04A0" w:firstRow="1" w:lastRow="0" w:firstColumn="1" w:lastColumn="0" w:noHBand="0" w:noVBand="1"/>
      </w:tblPr>
      <w:tblGrid>
        <w:gridCol w:w="2524"/>
        <w:gridCol w:w="6106"/>
      </w:tblGrid>
      <w:tr w:rsidR="003E4F43" w:rsidRPr="000145FD" w14:paraId="0B83690A" w14:textId="77777777" w:rsidTr="00374D94">
        <w:trPr>
          <w:ins w:id="411" w:author="Christian Url" w:date="2023-05-14T21:33:00Z"/>
        </w:trPr>
        <w:tc>
          <w:tcPr>
            <w:tcW w:w="2524" w:type="dxa"/>
          </w:tcPr>
          <w:p w14:paraId="5BE19526" w14:textId="77777777" w:rsidR="003E4F43" w:rsidRPr="000145FD" w:rsidRDefault="003E4F43" w:rsidP="00374D94">
            <w:pPr>
              <w:pStyle w:val="Listenabsatz"/>
              <w:ind w:left="0"/>
              <w:rPr>
                <w:ins w:id="412" w:author="Christian Url" w:date="2023-05-14T21:33:00Z"/>
                <w:b/>
              </w:rPr>
            </w:pPr>
            <w:ins w:id="413" w:author="Christian Url" w:date="2023-05-14T21:33:00Z">
              <w:r w:rsidRPr="000145FD">
                <w:rPr>
                  <w:b/>
                </w:rPr>
                <w:t>Attribute Name</w:t>
              </w:r>
            </w:ins>
          </w:p>
        </w:tc>
        <w:tc>
          <w:tcPr>
            <w:tcW w:w="6106" w:type="dxa"/>
          </w:tcPr>
          <w:p w14:paraId="7823ABD1" w14:textId="77777777" w:rsidR="003E4F43" w:rsidRPr="000145FD" w:rsidRDefault="003E4F43" w:rsidP="00374D94">
            <w:pPr>
              <w:pStyle w:val="Listenabsatz"/>
              <w:ind w:left="0"/>
              <w:rPr>
                <w:ins w:id="414" w:author="Christian Url" w:date="2023-05-14T21:33:00Z"/>
                <w:b/>
              </w:rPr>
            </w:pPr>
            <w:ins w:id="415" w:author="Christian Url" w:date="2023-05-14T21:33:00Z">
              <w:r w:rsidRPr="000145FD">
                <w:rPr>
                  <w:b/>
                </w:rPr>
                <w:t>Attribute Description</w:t>
              </w:r>
            </w:ins>
          </w:p>
        </w:tc>
      </w:tr>
      <w:tr w:rsidR="003E4F43" w:rsidRPr="000145FD" w14:paraId="1467CD3D" w14:textId="77777777" w:rsidTr="00374D94">
        <w:trPr>
          <w:ins w:id="416" w:author="Christian Url" w:date="2023-05-14T21:33:00Z"/>
        </w:trPr>
        <w:tc>
          <w:tcPr>
            <w:tcW w:w="2524" w:type="dxa"/>
          </w:tcPr>
          <w:p w14:paraId="4B615EB4" w14:textId="77777777" w:rsidR="003E4F43" w:rsidRPr="000145FD" w:rsidRDefault="003E4F43" w:rsidP="00374D94">
            <w:pPr>
              <w:pStyle w:val="Listenabsatz"/>
              <w:ind w:left="0"/>
              <w:rPr>
                <w:ins w:id="417" w:author="Christian Url" w:date="2023-05-14T21:33:00Z"/>
              </w:rPr>
            </w:pPr>
            <w:ins w:id="418" w:author="Christian Url" w:date="2023-05-14T21:33:00Z">
              <w:r>
                <w:t>target</w:t>
              </w:r>
            </w:ins>
          </w:p>
        </w:tc>
        <w:tc>
          <w:tcPr>
            <w:tcW w:w="6106" w:type="dxa"/>
          </w:tcPr>
          <w:p w14:paraId="717AF076" w14:textId="77777777" w:rsidR="003E4F43" w:rsidRPr="000145FD" w:rsidRDefault="003E4F43" w:rsidP="00374D94">
            <w:pPr>
              <w:pStyle w:val="Listenabsatz"/>
              <w:ind w:left="0"/>
              <w:rPr>
                <w:ins w:id="419" w:author="Christian Url" w:date="2023-05-14T21:33:00Z"/>
              </w:rPr>
            </w:pPr>
            <w:ins w:id="420" w:author="Christian Url" w:date="2023-05-14T21:33:00Z">
              <w:r>
                <w:t>Producer prices in industry</w:t>
              </w:r>
            </w:ins>
          </w:p>
        </w:tc>
      </w:tr>
    </w:tbl>
    <w:p w14:paraId="43B91510" w14:textId="77777777" w:rsidR="003E4F43" w:rsidRDefault="003E4F43" w:rsidP="003E4F43">
      <w:pPr>
        <w:rPr>
          <w:ins w:id="421" w:author="Christian Url" w:date="2023-05-14T21:23:00Z"/>
          <w:lang w:val="en-GB"/>
        </w:rPr>
      </w:pPr>
    </w:p>
    <w:p w14:paraId="4DE27C7E" w14:textId="31D886DA" w:rsidR="00221DD3" w:rsidRPr="000145FD" w:rsidRDefault="00221DD3" w:rsidP="00221DD3">
      <w:pPr>
        <w:rPr>
          <w:ins w:id="422" w:author="Christian Url" w:date="2023-05-14T21:33:00Z"/>
          <w:b/>
          <w:lang w:val="en-GB"/>
        </w:rPr>
      </w:pPr>
      <w:ins w:id="423" w:author="Christian Url" w:date="2023-05-14T21:33:00Z">
        <w:r w:rsidRPr="000145FD">
          <w:rPr>
            <w:b/>
            <w:lang w:val="en-GB"/>
          </w:rPr>
          <w:t>Country_</w:t>
        </w:r>
        <w:r>
          <w:rPr>
            <w:b/>
            <w:lang w:val="en-GB"/>
          </w:rPr>
          <w:t>4: CY</w:t>
        </w:r>
      </w:ins>
    </w:p>
    <w:p w14:paraId="04CED999" w14:textId="77777777" w:rsidR="00221DD3" w:rsidRPr="000145FD" w:rsidRDefault="00221DD3" w:rsidP="00221DD3">
      <w:pPr>
        <w:pStyle w:val="Listenabsatz"/>
        <w:numPr>
          <w:ilvl w:val="0"/>
          <w:numId w:val="1"/>
        </w:numPr>
        <w:rPr>
          <w:ins w:id="424" w:author="Christian Url" w:date="2023-05-14T21:33:00Z"/>
        </w:rPr>
      </w:pPr>
      <w:ins w:id="425" w:author="Christian Url" w:date="2023-05-14T21:33:00Z">
        <w:r>
          <w:t>Producer prices in industry (domestic market) - PPI (Eurobase codes: STS_INPPD_M, INDIC_BT: PRIN, NACE_R2: B-E36, S_ADJ: NSA, UNIT: I15) [</w:t>
        </w:r>
        <w:r w:rsidRPr="003E4F43">
          <w:t>https://ec.europa.eu/eurostat/databrowser/view/STS_INPPD_M/default/table?lang=en</w:t>
        </w:r>
        <w:r w:rsidRPr="000145FD">
          <w:br/>
        </w:r>
        <w:r w:rsidRPr="000145FD">
          <w:rPr>
            <w:b/>
          </w:rPr>
          <w:t>Number of data points collected from the data source (for each reference period)</w:t>
        </w:r>
      </w:ins>
    </w:p>
    <w:tbl>
      <w:tblPr>
        <w:tblStyle w:val="Tabellenraster"/>
        <w:tblW w:w="0" w:type="auto"/>
        <w:tblInd w:w="720" w:type="dxa"/>
        <w:tblLook w:val="04A0" w:firstRow="1" w:lastRow="0" w:firstColumn="1" w:lastColumn="0" w:noHBand="0" w:noVBand="1"/>
      </w:tblPr>
      <w:tblGrid>
        <w:gridCol w:w="2528"/>
        <w:gridCol w:w="6102"/>
      </w:tblGrid>
      <w:tr w:rsidR="00221DD3" w:rsidRPr="000145FD" w14:paraId="741BFA54" w14:textId="77777777" w:rsidTr="00374D94">
        <w:trPr>
          <w:ins w:id="426" w:author="Christian Url" w:date="2023-05-14T21:33:00Z"/>
        </w:trPr>
        <w:tc>
          <w:tcPr>
            <w:tcW w:w="2528" w:type="dxa"/>
          </w:tcPr>
          <w:p w14:paraId="0E7E84AC" w14:textId="77777777" w:rsidR="00221DD3" w:rsidRPr="000145FD" w:rsidRDefault="00221DD3" w:rsidP="00374D94">
            <w:pPr>
              <w:pStyle w:val="Listenabsatz"/>
              <w:ind w:left="0"/>
              <w:rPr>
                <w:ins w:id="427" w:author="Christian Url" w:date="2023-05-14T21:33:00Z"/>
              </w:rPr>
            </w:pPr>
            <w:ins w:id="428" w:author="Christian Url" w:date="2023-05-14T21:33:00Z">
              <w:r w:rsidRPr="000145FD">
                <w:t>September 2022</w:t>
              </w:r>
            </w:ins>
          </w:p>
        </w:tc>
        <w:tc>
          <w:tcPr>
            <w:tcW w:w="6102" w:type="dxa"/>
          </w:tcPr>
          <w:p w14:paraId="26B475E8" w14:textId="77777777" w:rsidR="00221DD3" w:rsidRPr="000145FD" w:rsidRDefault="00221DD3" w:rsidP="00374D94">
            <w:pPr>
              <w:pStyle w:val="Listenabsatz"/>
              <w:ind w:left="0"/>
              <w:rPr>
                <w:ins w:id="429" w:author="Christian Url" w:date="2023-05-14T21:33:00Z"/>
              </w:rPr>
            </w:pPr>
            <w:ins w:id="430" w:author="Christian Url" w:date="2023-05-14T21:33:00Z">
              <w:r>
                <w:t>272</w:t>
              </w:r>
            </w:ins>
          </w:p>
        </w:tc>
      </w:tr>
      <w:tr w:rsidR="00221DD3" w:rsidRPr="000145FD" w14:paraId="5A3C1B97" w14:textId="77777777" w:rsidTr="00374D94">
        <w:trPr>
          <w:ins w:id="431" w:author="Christian Url" w:date="2023-05-14T21:33:00Z"/>
        </w:trPr>
        <w:tc>
          <w:tcPr>
            <w:tcW w:w="2528" w:type="dxa"/>
          </w:tcPr>
          <w:p w14:paraId="705F596E" w14:textId="77777777" w:rsidR="00221DD3" w:rsidRPr="000145FD" w:rsidRDefault="00221DD3" w:rsidP="00374D94">
            <w:pPr>
              <w:pStyle w:val="Listenabsatz"/>
              <w:ind w:left="0"/>
              <w:rPr>
                <w:ins w:id="432" w:author="Christian Url" w:date="2023-05-14T21:33:00Z"/>
              </w:rPr>
            </w:pPr>
            <w:ins w:id="433" w:author="Christian Url" w:date="2023-05-14T21:33:00Z">
              <w:r w:rsidRPr="000145FD">
                <w:t>October 2022</w:t>
              </w:r>
            </w:ins>
          </w:p>
        </w:tc>
        <w:tc>
          <w:tcPr>
            <w:tcW w:w="6102" w:type="dxa"/>
          </w:tcPr>
          <w:p w14:paraId="14F6C6FA" w14:textId="77777777" w:rsidR="00221DD3" w:rsidRPr="000145FD" w:rsidRDefault="00221DD3" w:rsidP="00374D94">
            <w:pPr>
              <w:pStyle w:val="Listenabsatz"/>
              <w:ind w:left="0"/>
              <w:rPr>
                <w:ins w:id="434" w:author="Christian Url" w:date="2023-05-14T21:33:00Z"/>
              </w:rPr>
            </w:pPr>
            <w:ins w:id="435" w:author="Christian Url" w:date="2023-05-14T21:33:00Z">
              <w:r>
                <w:t>273</w:t>
              </w:r>
            </w:ins>
          </w:p>
        </w:tc>
      </w:tr>
      <w:tr w:rsidR="00221DD3" w:rsidRPr="000145FD" w14:paraId="3416DE02" w14:textId="77777777" w:rsidTr="00374D94">
        <w:trPr>
          <w:ins w:id="436" w:author="Christian Url" w:date="2023-05-14T21:33:00Z"/>
        </w:trPr>
        <w:tc>
          <w:tcPr>
            <w:tcW w:w="2528" w:type="dxa"/>
          </w:tcPr>
          <w:p w14:paraId="4EFB6797" w14:textId="77777777" w:rsidR="00221DD3" w:rsidRPr="000145FD" w:rsidRDefault="00221DD3" w:rsidP="00374D94">
            <w:pPr>
              <w:pStyle w:val="Listenabsatz"/>
              <w:ind w:left="0"/>
              <w:rPr>
                <w:ins w:id="437" w:author="Christian Url" w:date="2023-05-14T21:33:00Z"/>
              </w:rPr>
            </w:pPr>
            <w:ins w:id="438" w:author="Christian Url" w:date="2023-05-14T21:33:00Z">
              <w:r w:rsidRPr="000145FD">
                <w:t>November 2022</w:t>
              </w:r>
            </w:ins>
          </w:p>
        </w:tc>
        <w:tc>
          <w:tcPr>
            <w:tcW w:w="6102" w:type="dxa"/>
          </w:tcPr>
          <w:p w14:paraId="1DC1EFBD" w14:textId="77777777" w:rsidR="00221DD3" w:rsidRPr="000145FD" w:rsidRDefault="00221DD3" w:rsidP="00374D94">
            <w:pPr>
              <w:pStyle w:val="Listenabsatz"/>
              <w:ind w:left="0"/>
              <w:rPr>
                <w:ins w:id="439" w:author="Christian Url" w:date="2023-05-14T21:33:00Z"/>
              </w:rPr>
            </w:pPr>
            <w:ins w:id="440" w:author="Christian Url" w:date="2023-05-14T21:33:00Z">
              <w:r>
                <w:t>273</w:t>
              </w:r>
            </w:ins>
          </w:p>
        </w:tc>
      </w:tr>
      <w:tr w:rsidR="00221DD3" w:rsidRPr="000145FD" w14:paraId="267C2E9E" w14:textId="77777777" w:rsidTr="00374D94">
        <w:trPr>
          <w:ins w:id="441" w:author="Christian Url" w:date="2023-05-14T21:33:00Z"/>
        </w:trPr>
        <w:tc>
          <w:tcPr>
            <w:tcW w:w="2528" w:type="dxa"/>
          </w:tcPr>
          <w:p w14:paraId="6C4FBCFA" w14:textId="77777777" w:rsidR="00221DD3" w:rsidRPr="000145FD" w:rsidRDefault="00221DD3" w:rsidP="00374D94">
            <w:pPr>
              <w:pStyle w:val="Listenabsatz"/>
              <w:ind w:left="0"/>
              <w:rPr>
                <w:ins w:id="442" w:author="Christian Url" w:date="2023-05-14T21:33:00Z"/>
              </w:rPr>
            </w:pPr>
            <w:ins w:id="443" w:author="Christian Url" w:date="2023-05-14T21:33:00Z">
              <w:r w:rsidRPr="000145FD">
                <w:t>December 2022</w:t>
              </w:r>
            </w:ins>
          </w:p>
        </w:tc>
        <w:tc>
          <w:tcPr>
            <w:tcW w:w="6102" w:type="dxa"/>
          </w:tcPr>
          <w:p w14:paraId="4A11C33F" w14:textId="77777777" w:rsidR="00221DD3" w:rsidRPr="000145FD" w:rsidRDefault="00221DD3" w:rsidP="00374D94">
            <w:pPr>
              <w:pStyle w:val="Listenabsatz"/>
              <w:ind w:left="0"/>
              <w:rPr>
                <w:ins w:id="444" w:author="Christian Url" w:date="2023-05-14T21:33:00Z"/>
              </w:rPr>
            </w:pPr>
            <w:ins w:id="445" w:author="Christian Url" w:date="2023-05-14T21:33:00Z">
              <w:r>
                <w:t>273</w:t>
              </w:r>
            </w:ins>
          </w:p>
        </w:tc>
      </w:tr>
      <w:tr w:rsidR="00221DD3" w:rsidRPr="000145FD" w14:paraId="4C87171C" w14:textId="77777777" w:rsidTr="00374D94">
        <w:trPr>
          <w:ins w:id="446" w:author="Christian Url" w:date="2023-05-14T21:33:00Z"/>
        </w:trPr>
        <w:tc>
          <w:tcPr>
            <w:tcW w:w="2528" w:type="dxa"/>
          </w:tcPr>
          <w:p w14:paraId="05151801" w14:textId="77777777" w:rsidR="00221DD3" w:rsidRPr="000145FD" w:rsidRDefault="00221DD3" w:rsidP="00374D94">
            <w:pPr>
              <w:pStyle w:val="Listenabsatz"/>
              <w:ind w:left="0"/>
              <w:rPr>
                <w:ins w:id="447" w:author="Christian Url" w:date="2023-05-14T21:33:00Z"/>
              </w:rPr>
            </w:pPr>
            <w:ins w:id="448" w:author="Christian Url" w:date="2023-05-14T21:33:00Z">
              <w:r w:rsidRPr="000145FD">
                <w:t>January 2023</w:t>
              </w:r>
            </w:ins>
          </w:p>
        </w:tc>
        <w:tc>
          <w:tcPr>
            <w:tcW w:w="6102" w:type="dxa"/>
          </w:tcPr>
          <w:p w14:paraId="15467F1C" w14:textId="77777777" w:rsidR="00221DD3" w:rsidRPr="000145FD" w:rsidRDefault="00221DD3" w:rsidP="00374D94">
            <w:pPr>
              <w:pStyle w:val="Listenabsatz"/>
              <w:ind w:left="0"/>
              <w:rPr>
                <w:ins w:id="449" w:author="Christian Url" w:date="2023-05-14T21:33:00Z"/>
              </w:rPr>
            </w:pPr>
            <w:ins w:id="450" w:author="Christian Url" w:date="2023-05-14T21:33:00Z">
              <w:r>
                <w:t>276</w:t>
              </w:r>
            </w:ins>
          </w:p>
        </w:tc>
      </w:tr>
      <w:tr w:rsidR="00221DD3" w:rsidRPr="000145FD" w14:paraId="38EC8E20" w14:textId="77777777" w:rsidTr="00374D94">
        <w:trPr>
          <w:ins w:id="451" w:author="Christian Url" w:date="2023-05-14T21:33:00Z"/>
        </w:trPr>
        <w:tc>
          <w:tcPr>
            <w:tcW w:w="2528" w:type="dxa"/>
          </w:tcPr>
          <w:p w14:paraId="758E6104" w14:textId="77777777" w:rsidR="00221DD3" w:rsidRPr="000145FD" w:rsidRDefault="00221DD3" w:rsidP="00374D94">
            <w:pPr>
              <w:pStyle w:val="Listenabsatz"/>
              <w:ind w:left="0"/>
              <w:rPr>
                <w:ins w:id="452" w:author="Christian Url" w:date="2023-05-14T21:33:00Z"/>
              </w:rPr>
            </w:pPr>
            <w:ins w:id="453" w:author="Christian Url" w:date="2023-05-14T21:33:00Z">
              <w:r w:rsidRPr="000145FD">
                <w:t>February 2023</w:t>
              </w:r>
            </w:ins>
          </w:p>
        </w:tc>
        <w:tc>
          <w:tcPr>
            <w:tcW w:w="6102" w:type="dxa"/>
          </w:tcPr>
          <w:p w14:paraId="722CBA1B" w14:textId="77777777" w:rsidR="00221DD3" w:rsidRPr="000145FD" w:rsidRDefault="00221DD3" w:rsidP="00374D94">
            <w:pPr>
              <w:pStyle w:val="Listenabsatz"/>
              <w:ind w:left="0"/>
              <w:rPr>
                <w:ins w:id="454" w:author="Christian Url" w:date="2023-05-14T21:33:00Z"/>
              </w:rPr>
            </w:pPr>
            <w:ins w:id="455" w:author="Christian Url" w:date="2023-05-14T21:33:00Z">
              <w:r>
                <w:t>276</w:t>
              </w:r>
            </w:ins>
          </w:p>
        </w:tc>
      </w:tr>
      <w:tr w:rsidR="00221DD3" w:rsidRPr="000145FD" w14:paraId="61CBA890" w14:textId="77777777" w:rsidTr="00374D94">
        <w:trPr>
          <w:ins w:id="456" w:author="Christian Url" w:date="2023-05-14T21:33:00Z"/>
        </w:trPr>
        <w:tc>
          <w:tcPr>
            <w:tcW w:w="2528" w:type="dxa"/>
          </w:tcPr>
          <w:p w14:paraId="66154640" w14:textId="77777777" w:rsidR="00221DD3" w:rsidRPr="000145FD" w:rsidRDefault="00221DD3" w:rsidP="00374D94">
            <w:pPr>
              <w:pStyle w:val="Listenabsatz"/>
              <w:ind w:left="0"/>
              <w:rPr>
                <w:ins w:id="457" w:author="Christian Url" w:date="2023-05-14T21:33:00Z"/>
              </w:rPr>
            </w:pPr>
            <w:ins w:id="458" w:author="Christian Url" w:date="2023-05-14T21:33:00Z">
              <w:r w:rsidRPr="000145FD">
                <w:t>March 2023</w:t>
              </w:r>
            </w:ins>
          </w:p>
        </w:tc>
        <w:tc>
          <w:tcPr>
            <w:tcW w:w="6102" w:type="dxa"/>
          </w:tcPr>
          <w:p w14:paraId="59350347" w14:textId="77777777" w:rsidR="00221DD3" w:rsidRPr="000145FD" w:rsidRDefault="00221DD3" w:rsidP="00374D94">
            <w:pPr>
              <w:pStyle w:val="Listenabsatz"/>
              <w:ind w:left="0"/>
              <w:rPr>
                <w:ins w:id="459" w:author="Christian Url" w:date="2023-05-14T21:33:00Z"/>
              </w:rPr>
            </w:pPr>
            <w:ins w:id="460" w:author="Christian Url" w:date="2023-05-14T21:33:00Z">
              <w:r>
                <w:t>278</w:t>
              </w:r>
            </w:ins>
          </w:p>
        </w:tc>
      </w:tr>
      <w:tr w:rsidR="00221DD3" w:rsidRPr="000145FD" w14:paraId="521708B3" w14:textId="77777777" w:rsidTr="00374D94">
        <w:trPr>
          <w:ins w:id="461" w:author="Christian Url" w:date="2023-05-14T21:33:00Z"/>
        </w:trPr>
        <w:tc>
          <w:tcPr>
            <w:tcW w:w="2528" w:type="dxa"/>
          </w:tcPr>
          <w:p w14:paraId="5D0E7A1F" w14:textId="77777777" w:rsidR="00221DD3" w:rsidRPr="000145FD" w:rsidRDefault="00221DD3" w:rsidP="00374D94">
            <w:pPr>
              <w:pStyle w:val="Listenabsatz"/>
              <w:ind w:left="0"/>
              <w:rPr>
                <w:ins w:id="462" w:author="Christian Url" w:date="2023-05-14T21:33:00Z"/>
              </w:rPr>
            </w:pPr>
            <w:ins w:id="463" w:author="Christian Url" w:date="2023-05-14T21:33:00Z">
              <w:r w:rsidRPr="000145FD">
                <w:t>April 2023</w:t>
              </w:r>
            </w:ins>
          </w:p>
        </w:tc>
        <w:tc>
          <w:tcPr>
            <w:tcW w:w="6102" w:type="dxa"/>
          </w:tcPr>
          <w:p w14:paraId="0F6FE0FD" w14:textId="77777777" w:rsidR="00221DD3" w:rsidRPr="000145FD" w:rsidRDefault="00221DD3" w:rsidP="00374D94">
            <w:pPr>
              <w:pStyle w:val="Listenabsatz"/>
              <w:ind w:left="0"/>
              <w:rPr>
                <w:ins w:id="464" w:author="Christian Url" w:date="2023-05-14T21:33:00Z"/>
              </w:rPr>
            </w:pPr>
            <w:ins w:id="465" w:author="Christian Url" w:date="2023-05-14T21:33:00Z">
              <w:r>
                <w:t>279</w:t>
              </w:r>
            </w:ins>
          </w:p>
        </w:tc>
      </w:tr>
    </w:tbl>
    <w:p w14:paraId="58B59D1B" w14:textId="77777777" w:rsidR="00221DD3" w:rsidRPr="000145FD" w:rsidRDefault="00221DD3" w:rsidP="00221DD3">
      <w:pPr>
        <w:pStyle w:val="Listenabsatz"/>
        <w:rPr>
          <w:ins w:id="466" w:author="Christian Url" w:date="2023-05-14T21:33:00Z"/>
        </w:rPr>
      </w:pPr>
      <w:ins w:id="467" w:author="Christian Url" w:date="2023-05-14T21:33:00Z">
        <w:r w:rsidRPr="000145FD">
          <w:br/>
        </w:r>
        <w:r w:rsidRPr="000145FD">
          <w:rPr>
            <w:b/>
          </w:rPr>
          <w:t>Structure of the data used to predict the point estimates</w:t>
        </w:r>
      </w:ins>
    </w:p>
    <w:tbl>
      <w:tblPr>
        <w:tblStyle w:val="Tabellenraster"/>
        <w:tblW w:w="0" w:type="auto"/>
        <w:tblInd w:w="720" w:type="dxa"/>
        <w:tblLook w:val="04A0" w:firstRow="1" w:lastRow="0" w:firstColumn="1" w:lastColumn="0" w:noHBand="0" w:noVBand="1"/>
      </w:tblPr>
      <w:tblGrid>
        <w:gridCol w:w="2524"/>
        <w:gridCol w:w="6106"/>
      </w:tblGrid>
      <w:tr w:rsidR="00221DD3" w:rsidRPr="000145FD" w14:paraId="73CB0A3D" w14:textId="77777777" w:rsidTr="00374D94">
        <w:trPr>
          <w:ins w:id="468" w:author="Christian Url" w:date="2023-05-14T21:33:00Z"/>
        </w:trPr>
        <w:tc>
          <w:tcPr>
            <w:tcW w:w="2524" w:type="dxa"/>
          </w:tcPr>
          <w:p w14:paraId="4A590C18" w14:textId="77777777" w:rsidR="00221DD3" w:rsidRPr="000145FD" w:rsidRDefault="00221DD3" w:rsidP="00374D94">
            <w:pPr>
              <w:pStyle w:val="Listenabsatz"/>
              <w:ind w:left="0"/>
              <w:rPr>
                <w:ins w:id="469" w:author="Christian Url" w:date="2023-05-14T21:33:00Z"/>
                <w:b/>
              </w:rPr>
            </w:pPr>
            <w:ins w:id="470" w:author="Christian Url" w:date="2023-05-14T21:33:00Z">
              <w:r w:rsidRPr="000145FD">
                <w:rPr>
                  <w:b/>
                </w:rPr>
                <w:t>Attribute Name</w:t>
              </w:r>
            </w:ins>
          </w:p>
        </w:tc>
        <w:tc>
          <w:tcPr>
            <w:tcW w:w="6106" w:type="dxa"/>
          </w:tcPr>
          <w:p w14:paraId="5531D527" w14:textId="77777777" w:rsidR="00221DD3" w:rsidRPr="000145FD" w:rsidRDefault="00221DD3" w:rsidP="00374D94">
            <w:pPr>
              <w:pStyle w:val="Listenabsatz"/>
              <w:ind w:left="0"/>
              <w:rPr>
                <w:ins w:id="471" w:author="Christian Url" w:date="2023-05-14T21:33:00Z"/>
                <w:b/>
              </w:rPr>
            </w:pPr>
            <w:ins w:id="472" w:author="Christian Url" w:date="2023-05-14T21:33:00Z">
              <w:r w:rsidRPr="000145FD">
                <w:rPr>
                  <w:b/>
                </w:rPr>
                <w:t>Attribute Description</w:t>
              </w:r>
            </w:ins>
          </w:p>
        </w:tc>
      </w:tr>
      <w:tr w:rsidR="00221DD3" w:rsidRPr="000145FD" w14:paraId="00C662CA" w14:textId="77777777" w:rsidTr="00374D94">
        <w:trPr>
          <w:ins w:id="473" w:author="Christian Url" w:date="2023-05-14T21:33:00Z"/>
        </w:trPr>
        <w:tc>
          <w:tcPr>
            <w:tcW w:w="2524" w:type="dxa"/>
          </w:tcPr>
          <w:p w14:paraId="4F54B487" w14:textId="77777777" w:rsidR="00221DD3" w:rsidRPr="000145FD" w:rsidRDefault="00221DD3" w:rsidP="00374D94">
            <w:pPr>
              <w:pStyle w:val="Listenabsatz"/>
              <w:ind w:left="0"/>
              <w:rPr>
                <w:ins w:id="474" w:author="Christian Url" w:date="2023-05-14T21:33:00Z"/>
              </w:rPr>
            </w:pPr>
            <w:ins w:id="475" w:author="Christian Url" w:date="2023-05-14T21:33:00Z">
              <w:r>
                <w:t>target</w:t>
              </w:r>
            </w:ins>
          </w:p>
        </w:tc>
        <w:tc>
          <w:tcPr>
            <w:tcW w:w="6106" w:type="dxa"/>
          </w:tcPr>
          <w:p w14:paraId="7F9E8E4F" w14:textId="77777777" w:rsidR="00221DD3" w:rsidRPr="000145FD" w:rsidRDefault="00221DD3" w:rsidP="00374D94">
            <w:pPr>
              <w:pStyle w:val="Listenabsatz"/>
              <w:ind w:left="0"/>
              <w:rPr>
                <w:ins w:id="476" w:author="Christian Url" w:date="2023-05-14T21:33:00Z"/>
              </w:rPr>
            </w:pPr>
            <w:ins w:id="477" w:author="Christian Url" w:date="2023-05-14T21:33:00Z">
              <w:r>
                <w:t>Producer prices in industry</w:t>
              </w:r>
            </w:ins>
          </w:p>
        </w:tc>
      </w:tr>
    </w:tbl>
    <w:p w14:paraId="49463125" w14:textId="77777777" w:rsidR="003E4F43" w:rsidRDefault="003E4F43" w:rsidP="003E4F43">
      <w:pPr>
        <w:rPr>
          <w:ins w:id="478" w:author="Christian Url" w:date="2023-05-14T21:33:00Z"/>
          <w:lang w:val="en-GB"/>
        </w:rPr>
      </w:pPr>
    </w:p>
    <w:p w14:paraId="3246A105" w14:textId="267C3E59" w:rsidR="00221DD3" w:rsidRPr="000145FD" w:rsidRDefault="00221DD3" w:rsidP="00221DD3">
      <w:pPr>
        <w:rPr>
          <w:ins w:id="479" w:author="Christian Url" w:date="2023-05-14T21:33:00Z"/>
          <w:b/>
          <w:lang w:val="en-GB"/>
        </w:rPr>
      </w:pPr>
      <w:ins w:id="480" w:author="Christian Url" w:date="2023-05-14T21:33:00Z">
        <w:r w:rsidRPr="000145FD">
          <w:rPr>
            <w:b/>
            <w:lang w:val="en-GB"/>
          </w:rPr>
          <w:t>Country_</w:t>
        </w:r>
        <w:r>
          <w:rPr>
            <w:b/>
            <w:lang w:val="en-GB"/>
          </w:rPr>
          <w:t>5: CZ</w:t>
        </w:r>
      </w:ins>
    </w:p>
    <w:p w14:paraId="5A9C189A" w14:textId="77777777" w:rsidR="00221DD3" w:rsidRPr="000145FD" w:rsidRDefault="00221DD3" w:rsidP="00221DD3">
      <w:pPr>
        <w:pStyle w:val="Listenabsatz"/>
        <w:numPr>
          <w:ilvl w:val="0"/>
          <w:numId w:val="1"/>
        </w:numPr>
        <w:rPr>
          <w:ins w:id="481" w:author="Christian Url" w:date="2023-05-14T21:33:00Z"/>
        </w:rPr>
      </w:pPr>
      <w:ins w:id="482" w:author="Christian Url" w:date="2023-05-14T21:33:00Z">
        <w:r>
          <w:lastRenderedPageBreak/>
          <w:t>Producer prices in industry (domestic market) - PPI (Eurobase codes: STS_INPPD_M, INDIC_BT: PRIN, NACE_R2: B-E36, S_ADJ: NSA, UNIT: I15) [</w:t>
        </w:r>
        <w:r w:rsidRPr="003E4F43">
          <w:t>https://ec.europa.eu/eurostat/databrowser/view/STS_INPPD_M/default/table?lang=en</w:t>
        </w:r>
        <w:r w:rsidRPr="000145FD">
          <w:br/>
        </w:r>
        <w:r w:rsidRPr="000145FD">
          <w:rPr>
            <w:b/>
          </w:rPr>
          <w:t>Number of data points collected from the data source (for each reference period)</w:t>
        </w:r>
      </w:ins>
    </w:p>
    <w:tbl>
      <w:tblPr>
        <w:tblStyle w:val="Tabellenraster"/>
        <w:tblW w:w="0" w:type="auto"/>
        <w:tblInd w:w="720" w:type="dxa"/>
        <w:tblLook w:val="04A0" w:firstRow="1" w:lastRow="0" w:firstColumn="1" w:lastColumn="0" w:noHBand="0" w:noVBand="1"/>
      </w:tblPr>
      <w:tblGrid>
        <w:gridCol w:w="2528"/>
        <w:gridCol w:w="6102"/>
      </w:tblGrid>
      <w:tr w:rsidR="00221DD3" w:rsidRPr="000145FD" w14:paraId="6F251227" w14:textId="77777777" w:rsidTr="00374D94">
        <w:trPr>
          <w:ins w:id="483" w:author="Christian Url" w:date="2023-05-14T21:33:00Z"/>
        </w:trPr>
        <w:tc>
          <w:tcPr>
            <w:tcW w:w="2528" w:type="dxa"/>
          </w:tcPr>
          <w:p w14:paraId="3168B958" w14:textId="77777777" w:rsidR="00221DD3" w:rsidRPr="000145FD" w:rsidRDefault="00221DD3" w:rsidP="00374D94">
            <w:pPr>
              <w:pStyle w:val="Listenabsatz"/>
              <w:ind w:left="0"/>
              <w:rPr>
                <w:ins w:id="484" w:author="Christian Url" w:date="2023-05-14T21:33:00Z"/>
              </w:rPr>
            </w:pPr>
            <w:ins w:id="485" w:author="Christian Url" w:date="2023-05-14T21:33:00Z">
              <w:r w:rsidRPr="000145FD">
                <w:t>September 2022</w:t>
              </w:r>
            </w:ins>
          </w:p>
        </w:tc>
        <w:tc>
          <w:tcPr>
            <w:tcW w:w="6102" w:type="dxa"/>
          </w:tcPr>
          <w:p w14:paraId="199B1FF1" w14:textId="722D6610" w:rsidR="00221DD3" w:rsidRPr="000145FD" w:rsidRDefault="00221DD3" w:rsidP="00374D94">
            <w:pPr>
              <w:pStyle w:val="Listenabsatz"/>
              <w:ind w:left="0"/>
              <w:rPr>
                <w:ins w:id="486" w:author="Christian Url" w:date="2023-05-14T21:33:00Z"/>
              </w:rPr>
            </w:pPr>
            <w:ins w:id="487" w:author="Christian Url" w:date="2023-05-14T21:33:00Z">
              <w:r>
                <w:t>392</w:t>
              </w:r>
            </w:ins>
          </w:p>
        </w:tc>
      </w:tr>
      <w:tr w:rsidR="00221DD3" w:rsidRPr="000145FD" w14:paraId="7CE0229C" w14:textId="77777777" w:rsidTr="00374D94">
        <w:trPr>
          <w:ins w:id="488" w:author="Christian Url" w:date="2023-05-14T21:33:00Z"/>
        </w:trPr>
        <w:tc>
          <w:tcPr>
            <w:tcW w:w="2528" w:type="dxa"/>
          </w:tcPr>
          <w:p w14:paraId="7C364572" w14:textId="77777777" w:rsidR="00221DD3" w:rsidRPr="000145FD" w:rsidRDefault="00221DD3" w:rsidP="00374D94">
            <w:pPr>
              <w:pStyle w:val="Listenabsatz"/>
              <w:ind w:left="0"/>
              <w:rPr>
                <w:ins w:id="489" w:author="Christian Url" w:date="2023-05-14T21:33:00Z"/>
              </w:rPr>
            </w:pPr>
            <w:ins w:id="490" w:author="Christian Url" w:date="2023-05-14T21:33:00Z">
              <w:r w:rsidRPr="000145FD">
                <w:t>October 2022</w:t>
              </w:r>
            </w:ins>
          </w:p>
        </w:tc>
        <w:tc>
          <w:tcPr>
            <w:tcW w:w="6102" w:type="dxa"/>
          </w:tcPr>
          <w:p w14:paraId="49131A2E" w14:textId="3B22A6D4" w:rsidR="00221DD3" w:rsidRPr="000145FD" w:rsidRDefault="00221DD3" w:rsidP="00374D94">
            <w:pPr>
              <w:pStyle w:val="Listenabsatz"/>
              <w:ind w:left="0"/>
              <w:rPr>
                <w:ins w:id="491" w:author="Christian Url" w:date="2023-05-14T21:33:00Z"/>
              </w:rPr>
            </w:pPr>
            <w:ins w:id="492" w:author="Christian Url" w:date="2023-05-14T21:33:00Z">
              <w:r>
                <w:t>393</w:t>
              </w:r>
            </w:ins>
          </w:p>
        </w:tc>
      </w:tr>
      <w:tr w:rsidR="00221DD3" w:rsidRPr="000145FD" w14:paraId="274110A4" w14:textId="77777777" w:rsidTr="00374D94">
        <w:trPr>
          <w:ins w:id="493" w:author="Christian Url" w:date="2023-05-14T21:33:00Z"/>
        </w:trPr>
        <w:tc>
          <w:tcPr>
            <w:tcW w:w="2528" w:type="dxa"/>
          </w:tcPr>
          <w:p w14:paraId="3D9CBAF3" w14:textId="77777777" w:rsidR="00221DD3" w:rsidRPr="000145FD" w:rsidRDefault="00221DD3" w:rsidP="00374D94">
            <w:pPr>
              <w:pStyle w:val="Listenabsatz"/>
              <w:ind w:left="0"/>
              <w:rPr>
                <w:ins w:id="494" w:author="Christian Url" w:date="2023-05-14T21:33:00Z"/>
              </w:rPr>
            </w:pPr>
            <w:ins w:id="495" w:author="Christian Url" w:date="2023-05-14T21:33:00Z">
              <w:r w:rsidRPr="000145FD">
                <w:t>November 2022</w:t>
              </w:r>
            </w:ins>
          </w:p>
        </w:tc>
        <w:tc>
          <w:tcPr>
            <w:tcW w:w="6102" w:type="dxa"/>
          </w:tcPr>
          <w:p w14:paraId="40BCD4EB" w14:textId="4BF5B5C7" w:rsidR="00221DD3" w:rsidRPr="000145FD" w:rsidRDefault="00221DD3" w:rsidP="00374D94">
            <w:pPr>
              <w:pStyle w:val="Listenabsatz"/>
              <w:ind w:left="0"/>
              <w:rPr>
                <w:ins w:id="496" w:author="Christian Url" w:date="2023-05-14T21:33:00Z"/>
              </w:rPr>
            </w:pPr>
            <w:ins w:id="497" w:author="Christian Url" w:date="2023-05-14T21:33:00Z">
              <w:r>
                <w:t>393</w:t>
              </w:r>
            </w:ins>
          </w:p>
        </w:tc>
      </w:tr>
      <w:tr w:rsidR="00221DD3" w:rsidRPr="000145FD" w14:paraId="2D57B94A" w14:textId="77777777" w:rsidTr="00374D94">
        <w:trPr>
          <w:ins w:id="498" w:author="Christian Url" w:date="2023-05-14T21:33:00Z"/>
        </w:trPr>
        <w:tc>
          <w:tcPr>
            <w:tcW w:w="2528" w:type="dxa"/>
          </w:tcPr>
          <w:p w14:paraId="0628322F" w14:textId="77777777" w:rsidR="00221DD3" w:rsidRPr="000145FD" w:rsidRDefault="00221DD3" w:rsidP="00374D94">
            <w:pPr>
              <w:pStyle w:val="Listenabsatz"/>
              <w:ind w:left="0"/>
              <w:rPr>
                <w:ins w:id="499" w:author="Christian Url" w:date="2023-05-14T21:33:00Z"/>
              </w:rPr>
            </w:pPr>
            <w:ins w:id="500" w:author="Christian Url" w:date="2023-05-14T21:33:00Z">
              <w:r w:rsidRPr="000145FD">
                <w:t>December 2022</w:t>
              </w:r>
            </w:ins>
          </w:p>
        </w:tc>
        <w:tc>
          <w:tcPr>
            <w:tcW w:w="6102" w:type="dxa"/>
          </w:tcPr>
          <w:p w14:paraId="4F19D6F1" w14:textId="73AE5490" w:rsidR="00221DD3" w:rsidRPr="000145FD" w:rsidRDefault="00221DD3" w:rsidP="00374D94">
            <w:pPr>
              <w:pStyle w:val="Listenabsatz"/>
              <w:ind w:left="0"/>
              <w:rPr>
                <w:ins w:id="501" w:author="Christian Url" w:date="2023-05-14T21:33:00Z"/>
              </w:rPr>
            </w:pPr>
            <w:ins w:id="502" w:author="Christian Url" w:date="2023-05-14T21:33:00Z">
              <w:r>
                <w:t>393</w:t>
              </w:r>
            </w:ins>
          </w:p>
        </w:tc>
      </w:tr>
      <w:tr w:rsidR="00221DD3" w:rsidRPr="000145FD" w14:paraId="1B86311A" w14:textId="77777777" w:rsidTr="00374D94">
        <w:trPr>
          <w:ins w:id="503" w:author="Christian Url" w:date="2023-05-14T21:33:00Z"/>
        </w:trPr>
        <w:tc>
          <w:tcPr>
            <w:tcW w:w="2528" w:type="dxa"/>
          </w:tcPr>
          <w:p w14:paraId="196C0847" w14:textId="77777777" w:rsidR="00221DD3" w:rsidRPr="000145FD" w:rsidRDefault="00221DD3" w:rsidP="00374D94">
            <w:pPr>
              <w:pStyle w:val="Listenabsatz"/>
              <w:ind w:left="0"/>
              <w:rPr>
                <w:ins w:id="504" w:author="Christian Url" w:date="2023-05-14T21:33:00Z"/>
              </w:rPr>
            </w:pPr>
            <w:ins w:id="505" w:author="Christian Url" w:date="2023-05-14T21:33:00Z">
              <w:r w:rsidRPr="000145FD">
                <w:t>January 2023</w:t>
              </w:r>
            </w:ins>
          </w:p>
        </w:tc>
        <w:tc>
          <w:tcPr>
            <w:tcW w:w="6102" w:type="dxa"/>
          </w:tcPr>
          <w:p w14:paraId="60864EB4" w14:textId="1005AD23" w:rsidR="00221DD3" w:rsidRPr="000145FD" w:rsidRDefault="00221DD3" w:rsidP="00374D94">
            <w:pPr>
              <w:pStyle w:val="Listenabsatz"/>
              <w:ind w:left="0"/>
              <w:rPr>
                <w:ins w:id="506" w:author="Christian Url" w:date="2023-05-14T21:33:00Z"/>
              </w:rPr>
            </w:pPr>
            <w:ins w:id="507" w:author="Christian Url" w:date="2023-05-14T21:33:00Z">
              <w:r>
                <w:t>396</w:t>
              </w:r>
            </w:ins>
          </w:p>
        </w:tc>
      </w:tr>
      <w:tr w:rsidR="00221DD3" w:rsidRPr="000145FD" w14:paraId="49F0070B" w14:textId="77777777" w:rsidTr="00374D94">
        <w:trPr>
          <w:ins w:id="508" w:author="Christian Url" w:date="2023-05-14T21:33:00Z"/>
        </w:trPr>
        <w:tc>
          <w:tcPr>
            <w:tcW w:w="2528" w:type="dxa"/>
          </w:tcPr>
          <w:p w14:paraId="06166088" w14:textId="77777777" w:rsidR="00221DD3" w:rsidRPr="000145FD" w:rsidRDefault="00221DD3" w:rsidP="00374D94">
            <w:pPr>
              <w:pStyle w:val="Listenabsatz"/>
              <w:ind w:left="0"/>
              <w:rPr>
                <w:ins w:id="509" w:author="Christian Url" w:date="2023-05-14T21:33:00Z"/>
              </w:rPr>
            </w:pPr>
            <w:ins w:id="510" w:author="Christian Url" w:date="2023-05-14T21:33:00Z">
              <w:r w:rsidRPr="000145FD">
                <w:t>February 2023</w:t>
              </w:r>
            </w:ins>
          </w:p>
        </w:tc>
        <w:tc>
          <w:tcPr>
            <w:tcW w:w="6102" w:type="dxa"/>
          </w:tcPr>
          <w:p w14:paraId="2381E9B8" w14:textId="3952E357" w:rsidR="00221DD3" w:rsidRPr="000145FD" w:rsidRDefault="00221DD3" w:rsidP="00374D94">
            <w:pPr>
              <w:pStyle w:val="Listenabsatz"/>
              <w:ind w:left="0"/>
              <w:rPr>
                <w:ins w:id="511" w:author="Christian Url" w:date="2023-05-14T21:33:00Z"/>
              </w:rPr>
            </w:pPr>
            <w:ins w:id="512" w:author="Christian Url" w:date="2023-05-14T21:33:00Z">
              <w:r>
                <w:t>396</w:t>
              </w:r>
            </w:ins>
          </w:p>
        </w:tc>
      </w:tr>
      <w:tr w:rsidR="00221DD3" w:rsidRPr="000145FD" w14:paraId="4896CF3A" w14:textId="77777777" w:rsidTr="00374D94">
        <w:trPr>
          <w:ins w:id="513" w:author="Christian Url" w:date="2023-05-14T21:33:00Z"/>
        </w:trPr>
        <w:tc>
          <w:tcPr>
            <w:tcW w:w="2528" w:type="dxa"/>
          </w:tcPr>
          <w:p w14:paraId="184B0A9D" w14:textId="77777777" w:rsidR="00221DD3" w:rsidRPr="000145FD" w:rsidRDefault="00221DD3" w:rsidP="00374D94">
            <w:pPr>
              <w:pStyle w:val="Listenabsatz"/>
              <w:ind w:left="0"/>
              <w:rPr>
                <w:ins w:id="514" w:author="Christian Url" w:date="2023-05-14T21:33:00Z"/>
              </w:rPr>
            </w:pPr>
            <w:ins w:id="515" w:author="Christian Url" w:date="2023-05-14T21:33:00Z">
              <w:r w:rsidRPr="000145FD">
                <w:t>March 2023</w:t>
              </w:r>
            </w:ins>
          </w:p>
        </w:tc>
        <w:tc>
          <w:tcPr>
            <w:tcW w:w="6102" w:type="dxa"/>
          </w:tcPr>
          <w:p w14:paraId="11E2E5CE" w14:textId="5A2DC3E4" w:rsidR="00221DD3" w:rsidRPr="000145FD" w:rsidRDefault="00221DD3" w:rsidP="00374D94">
            <w:pPr>
              <w:pStyle w:val="Listenabsatz"/>
              <w:ind w:left="0"/>
              <w:rPr>
                <w:ins w:id="516" w:author="Christian Url" w:date="2023-05-14T21:33:00Z"/>
              </w:rPr>
            </w:pPr>
            <w:ins w:id="517" w:author="Christian Url" w:date="2023-05-14T21:33:00Z">
              <w:r>
                <w:t>398</w:t>
              </w:r>
            </w:ins>
          </w:p>
        </w:tc>
      </w:tr>
      <w:tr w:rsidR="00221DD3" w:rsidRPr="000145FD" w14:paraId="510B5C67" w14:textId="77777777" w:rsidTr="00374D94">
        <w:trPr>
          <w:ins w:id="518" w:author="Christian Url" w:date="2023-05-14T21:33:00Z"/>
        </w:trPr>
        <w:tc>
          <w:tcPr>
            <w:tcW w:w="2528" w:type="dxa"/>
          </w:tcPr>
          <w:p w14:paraId="5C98B12C" w14:textId="77777777" w:rsidR="00221DD3" w:rsidRPr="000145FD" w:rsidRDefault="00221DD3" w:rsidP="00374D94">
            <w:pPr>
              <w:pStyle w:val="Listenabsatz"/>
              <w:ind w:left="0"/>
              <w:rPr>
                <w:ins w:id="519" w:author="Christian Url" w:date="2023-05-14T21:33:00Z"/>
              </w:rPr>
            </w:pPr>
            <w:ins w:id="520" w:author="Christian Url" w:date="2023-05-14T21:33:00Z">
              <w:r w:rsidRPr="000145FD">
                <w:t>April 2023</w:t>
              </w:r>
            </w:ins>
          </w:p>
        </w:tc>
        <w:tc>
          <w:tcPr>
            <w:tcW w:w="6102" w:type="dxa"/>
          </w:tcPr>
          <w:p w14:paraId="68D1BB4D" w14:textId="0A5C00E8" w:rsidR="00221DD3" w:rsidRPr="000145FD" w:rsidRDefault="00221DD3" w:rsidP="00374D94">
            <w:pPr>
              <w:pStyle w:val="Listenabsatz"/>
              <w:ind w:left="0"/>
              <w:rPr>
                <w:ins w:id="521" w:author="Christian Url" w:date="2023-05-14T21:33:00Z"/>
              </w:rPr>
            </w:pPr>
            <w:ins w:id="522" w:author="Christian Url" w:date="2023-05-14T21:33:00Z">
              <w:r>
                <w:t>3</w:t>
              </w:r>
            </w:ins>
            <w:ins w:id="523" w:author="Christian Url" w:date="2023-05-14T21:34:00Z">
              <w:r>
                <w:t>99</w:t>
              </w:r>
            </w:ins>
          </w:p>
        </w:tc>
      </w:tr>
    </w:tbl>
    <w:p w14:paraId="3BE4B6AE" w14:textId="77777777" w:rsidR="00221DD3" w:rsidRPr="000145FD" w:rsidRDefault="00221DD3" w:rsidP="00221DD3">
      <w:pPr>
        <w:pStyle w:val="Listenabsatz"/>
        <w:rPr>
          <w:ins w:id="524" w:author="Christian Url" w:date="2023-05-14T21:33:00Z"/>
        </w:rPr>
      </w:pPr>
      <w:ins w:id="525" w:author="Christian Url" w:date="2023-05-14T21:33:00Z">
        <w:r w:rsidRPr="000145FD">
          <w:br/>
        </w:r>
        <w:r w:rsidRPr="000145FD">
          <w:rPr>
            <w:b/>
          </w:rPr>
          <w:t>Structure of the data used to predict the point estimates</w:t>
        </w:r>
      </w:ins>
    </w:p>
    <w:tbl>
      <w:tblPr>
        <w:tblStyle w:val="Tabellenraster"/>
        <w:tblW w:w="0" w:type="auto"/>
        <w:tblInd w:w="720" w:type="dxa"/>
        <w:tblLook w:val="04A0" w:firstRow="1" w:lastRow="0" w:firstColumn="1" w:lastColumn="0" w:noHBand="0" w:noVBand="1"/>
      </w:tblPr>
      <w:tblGrid>
        <w:gridCol w:w="2524"/>
        <w:gridCol w:w="6106"/>
      </w:tblGrid>
      <w:tr w:rsidR="00221DD3" w:rsidRPr="000145FD" w14:paraId="6B5049BD" w14:textId="77777777" w:rsidTr="00374D94">
        <w:trPr>
          <w:ins w:id="526" w:author="Christian Url" w:date="2023-05-14T21:33:00Z"/>
        </w:trPr>
        <w:tc>
          <w:tcPr>
            <w:tcW w:w="2524" w:type="dxa"/>
          </w:tcPr>
          <w:p w14:paraId="50411431" w14:textId="77777777" w:rsidR="00221DD3" w:rsidRPr="000145FD" w:rsidRDefault="00221DD3" w:rsidP="00374D94">
            <w:pPr>
              <w:pStyle w:val="Listenabsatz"/>
              <w:ind w:left="0"/>
              <w:rPr>
                <w:ins w:id="527" w:author="Christian Url" w:date="2023-05-14T21:33:00Z"/>
                <w:b/>
              </w:rPr>
            </w:pPr>
            <w:ins w:id="528" w:author="Christian Url" w:date="2023-05-14T21:33:00Z">
              <w:r w:rsidRPr="000145FD">
                <w:rPr>
                  <w:b/>
                </w:rPr>
                <w:t>Attribute Name</w:t>
              </w:r>
            </w:ins>
          </w:p>
        </w:tc>
        <w:tc>
          <w:tcPr>
            <w:tcW w:w="6106" w:type="dxa"/>
          </w:tcPr>
          <w:p w14:paraId="6BB0739D" w14:textId="77777777" w:rsidR="00221DD3" w:rsidRPr="000145FD" w:rsidRDefault="00221DD3" w:rsidP="00374D94">
            <w:pPr>
              <w:pStyle w:val="Listenabsatz"/>
              <w:ind w:left="0"/>
              <w:rPr>
                <w:ins w:id="529" w:author="Christian Url" w:date="2023-05-14T21:33:00Z"/>
                <w:b/>
              </w:rPr>
            </w:pPr>
            <w:ins w:id="530" w:author="Christian Url" w:date="2023-05-14T21:33:00Z">
              <w:r w:rsidRPr="000145FD">
                <w:rPr>
                  <w:b/>
                </w:rPr>
                <w:t>Attribute Description</w:t>
              </w:r>
            </w:ins>
          </w:p>
        </w:tc>
      </w:tr>
      <w:tr w:rsidR="00221DD3" w:rsidRPr="000145FD" w14:paraId="2C8BE864" w14:textId="77777777" w:rsidTr="00374D94">
        <w:trPr>
          <w:ins w:id="531" w:author="Christian Url" w:date="2023-05-14T21:33:00Z"/>
        </w:trPr>
        <w:tc>
          <w:tcPr>
            <w:tcW w:w="2524" w:type="dxa"/>
          </w:tcPr>
          <w:p w14:paraId="0229D3AC" w14:textId="77777777" w:rsidR="00221DD3" w:rsidRPr="000145FD" w:rsidRDefault="00221DD3" w:rsidP="00374D94">
            <w:pPr>
              <w:pStyle w:val="Listenabsatz"/>
              <w:ind w:left="0"/>
              <w:rPr>
                <w:ins w:id="532" w:author="Christian Url" w:date="2023-05-14T21:33:00Z"/>
              </w:rPr>
            </w:pPr>
            <w:ins w:id="533" w:author="Christian Url" w:date="2023-05-14T21:33:00Z">
              <w:r>
                <w:t>target</w:t>
              </w:r>
            </w:ins>
          </w:p>
        </w:tc>
        <w:tc>
          <w:tcPr>
            <w:tcW w:w="6106" w:type="dxa"/>
          </w:tcPr>
          <w:p w14:paraId="19AA1247" w14:textId="77777777" w:rsidR="00221DD3" w:rsidRPr="000145FD" w:rsidRDefault="00221DD3" w:rsidP="00374D94">
            <w:pPr>
              <w:pStyle w:val="Listenabsatz"/>
              <w:ind w:left="0"/>
              <w:rPr>
                <w:ins w:id="534" w:author="Christian Url" w:date="2023-05-14T21:33:00Z"/>
              </w:rPr>
            </w:pPr>
            <w:ins w:id="535" w:author="Christian Url" w:date="2023-05-14T21:33:00Z">
              <w:r>
                <w:t>Producer prices in industry</w:t>
              </w:r>
            </w:ins>
          </w:p>
        </w:tc>
      </w:tr>
    </w:tbl>
    <w:p w14:paraId="2F26FA9E" w14:textId="77777777" w:rsidR="00221DD3" w:rsidRDefault="00221DD3" w:rsidP="003E4F43">
      <w:pPr>
        <w:rPr>
          <w:ins w:id="536" w:author="Christian Url" w:date="2023-05-14T21:34:00Z"/>
          <w:lang w:val="en-GB"/>
        </w:rPr>
      </w:pPr>
    </w:p>
    <w:p w14:paraId="0347D212" w14:textId="6F4C051E" w:rsidR="00221DD3" w:rsidRPr="000145FD" w:rsidRDefault="00221DD3" w:rsidP="00221DD3">
      <w:pPr>
        <w:rPr>
          <w:ins w:id="537" w:author="Christian Url" w:date="2023-05-14T21:34:00Z"/>
          <w:b/>
          <w:lang w:val="en-GB"/>
        </w:rPr>
      </w:pPr>
      <w:ins w:id="538" w:author="Christian Url" w:date="2023-05-14T21:34:00Z">
        <w:r w:rsidRPr="000145FD">
          <w:rPr>
            <w:b/>
            <w:lang w:val="en-GB"/>
          </w:rPr>
          <w:t>Country_</w:t>
        </w:r>
        <w:r>
          <w:rPr>
            <w:b/>
            <w:lang w:val="en-GB"/>
          </w:rPr>
          <w:t>6: DE</w:t>
        </w:r>
      </w:ins>
    </w:p>
    <w:p w14:paraId="7552B987" w14:textId="77777777" w:rsidR="00221DD3" w:rsidRPr="000145FD" w:rsidRDefault="00221DD3" w:rsidP="00221DD3">
      <w:pPr>
        <w:pStyle w:val="Listenabsatz"/>
        <w:numPr>
          <w:ilvl w:val="0"/>
          <w:numId w:val="1"/>
        </w:numPr>
        <w:rPr>
          <w:ins w:id="539" w:author="Christian Url" w:date="2023-05-14T21:34:00Z"/>
        </w:rPr>
      </w:pPr>
      <w:ins w:id="540" w:author="Christian Url" w:date="2023-05-14T21:34:00Z">
        <w:r>
          <w:t>Producer prices in industry (domestic market) - PPI (Eurobase codes: STS_INPPD_M, INDIC_BT: PRIN, NACE_R2: B-E36, S_ADJ: NSA, UNIT: I15) [</w:t>
        </w:r>
        <w:r w:rsidRPr="003E4F43">
          <w:t>https://ec.europa.eu/eurostat/databrowser/view/STS_INPPD_M/default/table?lang=en</w:t>
        </w:r>
        <w:r w:rsidRPr="000145FD">
          <w:br/>
        </w:r>
        <w:r w:rsidRPr="000145FD">
          <w:rPr>
            <w:b/>
          </w:rPr>
          <w:t>Number of data points collected from the data source (for each reference period)</w:t>
        </w:r>
      </w:ins>
    </w:p>
    <w:tbl>
      <w:tblPr>
        <w:tblStyle w:val="Tabellenraster"/>
        <w:tblW w:w="0" w:type="auto"/>
        <w:tblInd w:w="720" w:type="dxa"/>
        <w:tblLook w:val="04A0" w:firstRow="1" w:lastRow="0" w:firstColumn="1" w:lastColumn="0" w:noHBand="0" w:noVBand="1"/>
      </w:tblPr>
      <w:tblGrid>
        <w:gridCol w:w="2528"/>
        <w:gridCol w:w="6102"/>
      </w:tblGrid>
      <w:tr w:rsidR="00221DD3" w:rsidRPr="000145FD" w14:paraId="23E80DBB" w14:textId="77777777" w:rsidTr="00374D94">
        <w:trPr>
          <w:ins w:id="541" w:author="Christian Url" w:date="2023-05-14T21:34:00Z"/>
        </w:trPr>
        <w:tc>
          <w:tcPr>
            <w:tcW w:w="2528" w:type="dxa"/>
          </w:tcPr>
          <w:p w14:paraId="01A46AB5" w14:textId="77777777" w:rsidR="00221DD3" w:rsidRPr="000145FD" w:rsidRDefault="00221DD3" w:rsidP="00374D94">
            <w:pPr>
              <w:pStyle w:val="Listenabsatz"/>
              <w:ind w:left="0"/>
              <w:rPr>
                <w:ins w:id="542" w:author="Christian Url" w:date="2023-05-14T21:34:00Z"/>
              </w:rPr>
            </w:pPr>
            <w:ins w:id="543" w:author="Christian Url" w:date="2023-05-14T21:34:00Z">
              <w:r w:rsidRPr="000145FD">
                <w:t>September 2022</w:t>
              </w:r>
            </w:ins>
          </w:p>
        </w:tc>
        <w:tc>
          <w:tcPr>
            <w:tcW w:w="6102" w:type="dxa"/>
          </w:tcPr>
          <w:p w14:paraId="1B9E5322" w14:textId="7528C0D7" w:rsidR="00221DD3" w:rsidRPr="000145FD" w:rsidRDefault="00221DD3" w:rsidP="00374D94">
            <w:pPr>
              <w:pStyle w:val="Listenabsatz"/>
              <w:ind w:left="0"/>
              <w:rPr>
                <w:ins w:id="544" w:author="Christian Url" w:date="2023-05-14T21:34:00Z"/>
              </w:rPr>
            </w:pPr>
            <w:ins w:id="545" w:author="Christian Url" w:date="2023-05-14T21:34:00Z">
              <w:r>
                <w:t>560</w:t>
              </w:r>
            </w:ins>
          </w:p>
        </w:tc>
      </w:tr>
      <w:tr w:rsidR="00221DD3" w:rsidRPr="000145FD" w14:paraId="136390C1" w14:textId="77777777" w:rsidTr="00374D94">
        <w:trPr>
          <w:ins w:id="546" w:author="Christian Url" w:date="2023-05-14T21:34:00Z"/>
        </w:trPr>
        <w:tc>
          <w:tcPr>
            <w:tcW w:w="2528" w:type="dxa"/>
          </w:tcPr>
          <w:p w14:paraId="18637DC4" w14:textId="77777777" w:rsidR="00221DD3" w:rsidRPr="000145FD" w:rsidRDefault="00221DD3" w:rsidP="00374D94">
            <w:pPr>
              <w:pStyle w:val="Listenabsatz"/>
              <w:ind w:left="0"/>
              <w:rPr>
                <w:ins w:id="547" w:author="Christian Url" w:date="2023-05-14T21:34:00Z"/>
              </w:rPr>
            </w:pPr>
            <w:ins w:id="548" w:author="Christian Url" w:date="2023-05-14T21:34:00Z">
              <w:r w:rsidRPr="000145FD">
                <w:t>October 2022</w:t>
              </w:r>
            </w:ins>
          </w:p>
        </w:tc>
        <w:tc>
          <w:tcPr>
            <w:tcW w:w="6102" w:type="dxa"/>
          </w:tcPr>
          <w:p w14:paraId="3BDC7439" w14:textId="7FBC2544" w:rsidR="00221DD3" w:rsidRPr="000145FD" w:rsidRDefault="00221DD3" w:rsidP="00374D94">
            <w:pPr>
              <w:pStyle w:val="Listenabsatz"/>
              <w:ind w:left="0"/>
              <w:rPr>
                <w:ins w:id="549" w:author="Christian Url" w:date="2023-05-14T21:34:00Z"/>
              </w:rPr>
            </w:pPr>
            <w:ins w:id="550" w:author="Christian Url" w:date="2023-05-14T21:34:00Z">
              <w:r>
                <w:t>561</w:t>
              </w:r>
            </w:ins>
          </w:p>
        </w:tc>
      </w:tr>
      <w:tr w:rsidR="00221DD3" w:rsidRPr="000145FD" w14:paraId="7577C98E" w14:textId="77777777" w:rsidTr="00374D94">
        <w:trPr>
          <w:ins w:id="551" w:author="Christian Url" w:date="2023-05-14T21:34:00Z"/>
        </w:trPr>
        <w:tc>
          <w:tcPr>
            <w:tcW w:w="2528" w:type="dxa"/>
          </w:tcPr>
          <w:p w14:paraId="6DB4F668" w14:textId="77777777" w:rsidR="00221DD3" w:rsidRPr="000145FD" w:rsidRDefault="00221DD3" w:rsidP="00374D94">
            <w:pPr>
              <w:pStyle w:val="Listenabsatz"/>
              <w:ind w:left="0"/>
              <w:rPr>
                <w:ins w:id="552" w:author="Christian Url" w:date="2023-05-14T21:34:00Z"/>
              </w:rPr>
            </w:pPr>
            <w:ins w:id="553" w:author="Christian Url" w:date="2023-05-14T21:34:00Z">
              <w:r w:rsidRPr="000145FD">
                <w:t>November 2022</w:t>
              </w:r>
            </w:ins>
          </w:p>
        </w:tc>
        <w:tc>
          <w:tcPr>
            <w:tcW w:w="6102" w:type="dxa"/>
          </w:tcPr>
          <w:p w14:paraId="525DD9C2" w14:textId="5B8250DA" w:rsidR="00221DD3" w:rsidRPr="000145FD" w:rsidRDefault="00221DD3" w:rsidP="00374D94">
            <w:pPr>
              <w:pStyle w:val="Listenabsatz"/>
              <w:ind w:left="0"/>
              <w:rPr>
                <w:ins w:id="554" w:author="Christian Url" w:date="2023-05-14T21:34:00Z"/>
              </w:rPr>
            </w:pPr>
            <w:ins w:id="555" w:author="Christian Url" w:date="2023-05-14T21:34:00Z">
              <w:r>
                <w:t>561</w:t>
              </w:r>
            </w:ins>
          </w:p>
        </w:tc>
      </w:tr>
      <w:tr w:rsidR="00221DD3" w:rsidRPr="000145FD" w14:paraId="3D18C07D" w14:textId="77777777" w:rsidTr="00374D94">
        <w:trPr>
          <w:ins w:id="556" w:author="Christian Url" w:date="2023-05-14T21:34:00Z"/>
        </w:trPr>
        <w:tc>
          <w:tcPr>
            <w:tcW w:w="2528" w:type="dxa"/>
          </w:tcPr>
          <w:p w14:paraId="0F7C43E0" w14:textId="77777777" w:rsidR="00221DD3" w:rsidRPr="000145FD" w:rsidRDefault="00221DD3" w:rsidP="00374D94">
            <w:pPr>
              <w:pStyle w:val="Listenabsatz"/>
              <w:ind w:left="0"/>
              <w:rPr>
                <w:ins w:id="557" w:author="Christian Url" w:date="2023-05-14T21:34:00Z"/>
              </w:rPr>
            </w:pPr>
            <w:ins w:id="558" w:author="Christian Url" w:date="2023-05-14T21:34:00Z">
              <w:r w:rsidRPr="000145FD">
                <w:t>December 2022</w:t>
              </w:r>
            </w:ins>
          </w:p>
        </w:tc>
        <w:tc>
          <w:tcPr>
            <w:tcW w:w="6102" w:type="dxa"/>
          </w:tcPr>
          <w:p w14:paraId="2D44A272" w14:textId="396C4514" w:rsidR="00221DD3" w:rsidRPr="000145FD" w:rsidRDefault="00221DD3" w:rsidP="00374D94">
            <w:pPr>
              <w:pStyle w:val="Listenabsatz"/>
              <w:ind w:left="0"/>
              <w:rPr>
                <w:ins w:id="559" w:author="Christian Url" w:date="2023-05-14T21:34:00Z"/>
              </w:rPr>
            </w:pPr>
            <w:ins w:id="560" w:author="Christian Url" w:date="2023-05-14T21:34:00Z">
              <w:r>
                <w:t>561</w:t>
              </w:r>
            </w:ins>
          </w:p>
        </w:tc>
      </w:tr>
      <w:tr w:rsidR="00221DD3" w:rsidRPr="000145FD" w14:paraId="4F964A25" w14:textId="77777777" w:rsidTr="00374D94">
        <w:trPr>
          <w:ins w:id="561" w:author="Christian Url" w:date="2023-05-14T21:34:00Z"/>
        </w:trPr>
        <w:tc>
          <w:tcPr>
            <w:tcW w:w="2528" w:type="dxa"/>
          </w:tcPr>
          <w:p w14:paraId="799D436A" w14:textId="77777777" w:rsidR="00221DD3" w:rsidRPr="000145FD" w:rsidRDefault="00221DD3" w:rsidP="00374D94">
            <w:pPr>
              <w:pStyle w:val="Listenabsatz"/>
              <w:ind w:left="0"/>
              <w:rPr>
                <w:ins w:id="562" w:author="Christian Url" w:date="2023-05-14T21:34:00Z"/>
              </w:rPr>
            </w:pPr>
            <w:ins w:id="563" w:author="Christian Url" w:date="2023-05-14T21:34:00Z">
              <w:r w:rsidRPr="000145FD">
                <w:t>January 2023</w:t>
              </w:r>
            </w:ins>
          </w:p>
        </w:tc>
        <w:tc>
          <w:tcPr>
            <w:tcW w:w="6102" w:type="dxa"/>
          </w:tcPr>
          <w:p w14:paraId="213028B4" w14:textId="72A5579B" w:rsidR="00221DD3" w:rsidRPr="000145FD" w:rsidRDefault="00221DD3" w:rsidP="00374D94">
            <w:pPr>
              <w:pStyle w:val="Listenabsatz"/>
              <w:ind w:left="0"/>
              <w:rPr>
                <w:ins w:id="564" w:author="Christian Url" w:date="2023-05-14T21:34:00Z"/>
              </w:rPr>
            </w:pPr>
            <w:ins w:id="565" w:author="Christian Url" w:date="2023-05-14T21:34:00Z">
              <w:r>
                <w:t>564</w:t>
              </w:r>
            </w:ins>
          </w:p>
        </w:tc>
      </w:tr>
      <w:tr w:rsidR="00221DD3" w:rsidRPr="000145FD" w14:paraId="610CAD85" w14:textId="77777777" w:rsidTr="00374D94">
        <w:trPr>
          <w:ins w:id="566" w:author="Christian Url" w:date="2023-05-14T21:34:00Z"/>
        </w:trPr>
        <w:tc>
          <w:tcPr>
            <w:tcW w:w="2528" w:type="dxa"/>
          </w:tcPr>
          <w:p w14:paraId="53A75597" w14:textId="77777777" w:rsidR="00221DD3" w:rsidRPr="000145FD" w:rsidRDefault="00221DD3" w:rsidP="00374D94">
            <w:pPr>
              <w:pStyle w:val="Listenabsatz"/>
              <w:ind w:left="0"/>
              <w:rPr>
                <w:ins w:id="567" w:author="Christian Url" w:date="2023-05-14T21:34:00Z"/>
              </w:rPr>
            </w:pPr>
            <w:ins w:id="568" w:author="Christian Url" w:date="2023-05-14T21:34:00Z">
              <w:r w:rsidRPr="000145FD">
                <w:t>February 2023</w:t>
              </w:r>
            </w:ins>
          </w:p>
        </w:tc>
        <w:tc>
          <w:tcPr>
            <w:tcW w:w="6102" w:type="dxa"/>
          </w:tcPr>
          <w:p w14:paraId="558B6E20" w14:textId="68D85185" w:rsidR="00221DD3" w:rsidRPr="000145FD" w:rsidRDefault="00221DD3" w:rsidP="00374D94">
            <w:pPr>
              <w:pStyle w:val="Listenabsatz"/>
              <w:ind w:left="0"/>
              <w:rPr>
                <w:ins w:id="569" w:author="Christian Url" w:date="2023-05-14T21:34:00Z"/>
              </w:rPr>
            </w:pPr>
            <w:ins w:id="570" w:author="Christian Url" w:date="2023-05-14T21:34:00Z">
              <w:r>
                <w:t>564</w:t>
              </w:r>
            </w:ins>
          </w:p>
        </w:tc>
      </w:tr>
      <w:tr w:rsidR="00221DD3" w:rsidRPr="000145FD" w14:paraId="66CDBDCA" w14:textId="77777777" w:rsidTr="00374D94">
        <w:trPr>
          <w:ins w:id="571" w:author="Christian Url" w:date="2023-05-14T21:34:00Z"/>
        </w:trPr>
        <w:tc>
          <w:tcPr>
            <w:tcW w:w="2528" w:type="dxa"/>
          </w:tcPr>
          <w:p w14:paraId="3E69B6BC" w14:textId="77777777" w:rsidR="00221DD3" w:rsidRPr="000145FD" w:rsidRDefault="00221DD3" w:rsidP="00374D94">
            <w:pPr>
              <w:pStyle w:val="Listenabsatz"/>
              <w:ind w:left="0"/>
              <w:rPr>
                <w:ins w:id="572" w:author="Christian Url" w:date="2023-05-14T21:34:00Z"/>
              </w:rPr>
            </w:pPr>
            <w:ins w:id="573" w:author="Christian Url" w:date="2023-05-14T21:34:00Z">
              <w:r w:rsidRPr="000145FD">
                <w:t>March 2023</w:t>
              </w:r>
            </w:ins>
          </w:p>
        </w:tc>
        <w:tc>
          <w:tcPr>
            <w:tcW w:w="6102" w:type="dxa"/>
          </w:tcPr>
          <w:p w14:paraId="789427F4" w14:textId="60E59B66" w:rsidR="00221DD3" w:rsidRPr="000145FD" w:rsidRDefault="00221DD3" w:rsidP="00374D94">
            <w:pPr>
              <w:pStyle w:val="Listenabsatz"/>
              <w:ind w:left="0"/>
              <w:rPr>
                <w:ins w:id="574" w:author="Christian Url" w:date="2023-05-14T21:34:00Z"/>
              </w:rPr>
            </w:pPr>
            <w:ins w:id="575" w:author="Christian Url" w:date="2023-05-14T21:34:00Z">
              <w:r>
                <w:t>566</w:t>
              </w:r>
            </w:ins>
          </w:p>
        </w:tc>
      </w:tr>
      <w:tr w:rsidR="00221DD3" w:rsidRPr="000145FD" w14:paraId="4A0135FB" w14:textId="77777777" w:rsidTr="00374D94">
        <w:trPr>
          <w:ins w:id="576" w:author="Christian Url" w:date="2023-05-14T21:34:00Z"/>
        </w:trPr>
        <w:tc>
          <w:tcPr>
            <w:tcW w:w="2528" w:type="dxa"/>
          </w:tcPr>
          <w:p w14:paraId="7DF6DBD9" w14:textId="77777777" w:rsidR="00221DD3" w:rsidRPr="000145FD" w:rsidRDefault="00221DD3" w:rsidP="00374D94">
            <w:pPr>
              <w:pStyle w:val="Listenabsatz"/>
              <w:ind w:left="0"/>
              <w:rPr>
                <w:ins w:id="577" w:author="Christian Url" w:date="2023-05-14T21:34:00Z"/>
              </w:rPr>
            </w:pPr>
            <w:ins w:id="578" w:author="Christian Url" w:date="2023-05-14T21:34:00Z">
              <w:r w:rsidRPr="000145FD">
                <w:t>April 2023</w:t>
              </w:r>
            </w:ins>
          </w:p>
        </w:tc>
        <w:tc>
          <w:tcPr>
            <w:tcW w:w="6102" w:type="dxa"/>
          </w:tcPr>
          <w:p w14:paraId="025D2280" w14:textId="302152C7" w:rsidR="00221DD3" w:rsidRPr="000145FD" w:rsidRDefault="00221DD3" w:rsidP="00374D94">
            <w:pPr>
              <w:pStyle w:val="Listenabsatz"/>
              <w:ind w:left="0"/>
              <w:rPr>
                <w:ins w:id="579" w:author="Christian Url" w:date="2023-05-14T21:34:00Z"/>
              </w:rPr>
            </w:pPr>
            <w:ins w:id="580" w:author="Christian Url" w:date="2023-05-14T21:34:00Z">
              <w:r>
                <w:t>567</w:t>
              </w:r>
            </w:ins>
          </w:p>
        </w:tc>
      </w:tr>
    </w:tbl>
    <w:p w14:paraId="2B80C1D8" w14:textId="77777777" w:rsidR="00221DD3" w:rsidRPr="000145FD" w:rsidRDefault="00221DD3" w:rsidP="00221DD3">
      <w:pPr>
        <w:pStyle w:val="Listenabsatz"/>
        <w:rPr>
          <w:ins w:id="581" w:author="Christian Url" w:date="2023-05-14T21:34:00Z"/>
        </w:rPr>
      </w:pPr>
      <w:ins w:id="582" w:author="Christian Url" w:date="2023-05-14T21:34:00Z">
        <w:r w:rsidRPr="000145FD">
          <w:br/>
        </w:r>
        <w:r w:rsidRPr="000145FD">
          <w:rPr>
            <w:b/>
          </w:rPr>
          <w:t>Structure of the data used to predict the point estimates</w:t>
        </w:r>
      </w:ins>
    </w:p>
    <w:tbl>
      <w:tblPr>
        <w:tblStyle w:val="Tabellenraster"/>
        <w:tblW w:w="0" w:type="auto"/>
        <w:tblInd w:w="720" w:type="dxa"/>
        <w:tblLook w:val="04A0" w:firstRow="1" w:lastRow="0" w:firstColumn="1" w:lastColumn="0" w:noHBand="0" w:noVBand="1"/>
      </w:tblPr>
      <w:tblGrid>
        <w:gridCol w:w="2524"/>
        <w:gridCol w:w="6106"/>
      </w:tblGrid>
      <w:tr w:rsidR="00221DD3" w:rsidRPr="000145FD" w14:paraId="22E58AB7" w14:textId="77777777" w:rsidTr="00374D94">
        <w:trPr>
          <w:ins w:id="583" w:author="Christian Url" w:date="2023-05-14T21:34:00Z"/>
        </w:trPr>
        <w:tc>
          <w:tcPr>
            <w:tcW w:w="2524" w:type="dxa"/>
          </w:tcPr>
          <w:p w14:paraId="059935EB" w14:textId="77777777" w:rsidR="00221DD3" w:rsidRPr="000145FD" w:rsidRDefault="00221DD3" w:rsidP="00374D94">
            <w:pPr>
              <w:pStyle w:val="Listenabsatz"/>
              <w:ind w:left="0"/>
              <w:rPr>
                <w:ins w:id="584" w:author="Christian Url" w:date="2023-05-14T21:34:00Z"/>
                <w:b/>
              </w:rPr>
            </w:pPr>
            <w:ins w:id="585" w:author="Christian Url" w:date="2023-05-14T21:34:00Z">
              <w:r w:rsidRPr="000145FD">
                <w:rPr>
                  <w:b/>
                </w:rPr>
                <w:t>Attribute Name</w:t>
              </w:r>
            </w:ins>
          </w:p>
        </w:tc>
        <w:tc>
          <w:tcPr>
            <w:tcW w:w="6106" w:type="dxa"/>
          </w:tcPr>
          <w:p w14:paraId="61B61F8F" w14:textId="77777777" w:rsidR="00221DD3" w:rsidRPr="000145FD" w:rsidRDefault="00221DD3" w:rsidP="00374D94">
            <w:pPr>
              <w:pStyle w:val="Listenabsatz"/>
              <w:ind w:left="0"/>
              <w:rPr>
                <w:ins w:id="586" w:author="Christian Url" w:date="2023-05-14T21:34:00Z"/>
                <w:b/>
              </w:rPr>
            </w:pPr>
            <w:ins w:id="587" w:author="Christian Url" w:date="2023-05-14T21:34:00Z">
              <w:r w:rsidRPr="000145FD">
                <w:rPr>
                  <w:b/>
                </w:rPr>
                <w:t>Attribute Description</w:t>
              </w:r>
            </w:ins>
          </w:p>
        </w:tc>
      </w:tr>
      <w:tr w:rsidR="00221DD3" w:rsidRPr="000145FD" w14:paraId="32487158" w14:textId="77777777" w:rsidTr="00374D94">
        <w:trPr>
          <w:ins w:id="588" w:author="Christian Url" w:date="2023-05-14T21:34:00Z"/>
        </w:trPr>
        <w:tc>
          <w:tcPr>
            <w:tcW w:w="2524" w:type="dxa"/>
          </w:tcPr>
          <w:p w14:paraId="5B07592F" w14:textId="77777777" w:rsidR="00221DD3" w:rsidRPr="000145FD" w:rsidRDefault="00221DD3" w:rsidP="00374D94">
            <w:pPr>
              <w:pStyle w:val="Listenabsatz"/>
              <w:ind w:left="0"/>
              <w:rPr>
                <w:ins w:id="589" w:author="Christian Url" w:date="2023-05-14T21:34:00Z"/>
              </w:rPr>
            </w:pPr>
            <w:ins w:id="590" w:author="Christian Url" w:date="2023-05-14T21:34:00Z">
              <w:r>
                <w:t>target</w:t>
              </w:r>
            </w:ins>
          </w:p>
        </w:tc>
        <w:tc>
          <w:tcPr>
            <w:tcW w:w="6106" w:type="dxa"/>
          </w:tcPr>
          <w:p w14:paraId="43F53D96" w14:textId="77777777" w:rsidR="00221DD3" w:rsidRPr="000145FD" w:rsidRDefault="00221DD3" w:rsidP="00374D94">
            <w:pPr>
              <w:pStyle w:val="Listenabsatz"/>
              <w:ind w:left="0"/>
              <w:rPr>
                <w:ins w:id="591" w:author="Christian Url" w:date="2023-05-14T21:34:00Z"/>
              </w:rPr>
            </w:pPr>
            <w:ins w:id="592" w:author="Christian Url" w:date="2023-05-14T21:34:00Z">
              <w:r>
                <w:t>Producer prices in industry</w:t>
              </w:r>
            </w:ins>
          </w:p>
        </w:tc>
      </w:tr>
    </w:tbl>
    <w:p w14:paraId="2B89FF80" w14:textId="77777777" w:rsidR="00221DD3" w:rsidRDefault="00221DD3" w:rsidP="003E4F43">
      <w:pPr>
        <w:rPr>
          <w:ins w:id="593" w:author="Christian Url" w:date="2023-05-14T21:34:00Z"/>
          <w:lang w:val="en-GB"/>
        </w:rPr>
      </w:pPr>
    </w:p>
    <w:p w14:paraId="29B4E4B7" w14:textId="375DF804" w:rsidR="00221DD3" w:rsidRPr="000145FD" w:rsidRDefault="00221DD3" w:rsidP="00221DD3">
      <w:pPr>
        <w:rPr>
          <w:ins w:id="594" w:author="Christian Url" w:date="2023-05-14T21:34:00Z"/>
          <w:b/>
          <w:lang w:val="en-GB"/>
        </w:rPr>
      </w:pPr>
      <w:ins w:id="595" w:author="Christian Url" w:date="2023-05-14T21:34:00Z">
        <w:r w:rsidRPr="000145FD">
          <w:rPr>
            <w:b/>
            <w:lang w:val="en-GB"/>
          </w:rPr>
          <w:t>Country_</w:t>
        </w:r>
        <w:r>
          <w:rPr>
            <w:b/>
            <w:lang w:val="en-GB"/>
          </w:rPr>
          <w:t>7</w:t>
        </w:r>
        <w:r>
          <w:rPr>
            <w:b/>
            <w:lang w:val="en-GB"/>
          </w:rPr>
          <w:t xml:space="preserve">: </w:t>
        </w:r>
        <w:r>
          <w:rPr>
            <w:b/>
            <w:lang w:val="en-GB"/>
          </w:rPr>
          <w:t>DK</w:t>
        </w:r>
      </w:ins>
    </w:p>
    <w:p w14:paraId="1BB70E55" w14:textId="77777777" w:rsidR="00221DD3" w:rsidRPr="000145FD" w:rsidRDefault="00221DD3" w:rsidP="00221DD3">
      <w:pPr>
        <w:pStyle w:val="Listenabsatz"/>
        <w:numPr>
          <w:ilvl w:val="0"/>
          <w:numId w:val="1"/>
        </w:numPr>
        <w:rPr>
          <w:ins w:id="596" w:author="Christian Url" w:date="2023-05-14T21:34:00Z"/>
        </w:rPr>
      </w:pPr>
      <w:ins w:id="597" w:author="Christian Url" w:date="2023-05-14T21:34:00Z">
        <w:r>
          <w:t>Producer prices in industry (domestic market) - PPI (Eurobase codes: STS_INPPD_M, INDIC_BT: PRIN, NACE_R2: B-E36, S_ADJ: NSA, UNIT: I15) [</w:t>
        </w:r>
        <w:r w:rsidRPr="003E4F43">
          <w:t>https://ec.europa.eu/eurostat/databrowser/view/STS_INPPD_M/default/table?lang=en</w:t>
        </w:r>
        <w:r w:rsidRPr="000145FD">
          <w:br/>
        </w:r>
        <w:r w:rsidRPr="000145FD">
          <w:rPr>
            <w:b/>
          </w:rPr>
          <w:t>Number of data points collected from the data source (for each reference period)</w:t>
        </w:r>
      </w:ins>
    </w:p>
    <w:tbl>
      <w:tblPr>
        <w:tblStyle w:val="Tabellenraster"/>
        <w:tblW w:w="0" w:type="auto"/>
        <w:tblInd w:w="720" w:type="dxa"/>
        <w:tblLook w:val="04A0" w:firstRow="1" w:lastRow="0" w:firstColumn="1" w:lastColumn="0" w:noHBand="0" w:noVBand="1"/>
      </w:tblPr>
      <w:tblGrid>
        <w:gridCol w:w="2528"/>
        <w:gridCol w:w="6102"/>
      </w:tblGrid>
      <w:tr w:rsidR="00221DD3" w:rsidRPr="000145FD" w14:paraId="6734AEC2" w14:textId="77777777" w:rsidTr="00374D94">
        <w:trPr>
          <w:ins w:id="598" w:author="Christian Url" w:date="2023-05-14T21:34:00Z"/>
        </w:trPr>
        <w:tc>
          <w:tcPr>
            <w:tcW w:w="2528" w:type="dxa"/>
          </w:tcPr>
          <w:p w14:paraId="58ADA227" w14:textId="77777777" w:rsidR="00221DD3" w:rsidRPr="000145FD" w:rsidRDefault="00221DD3" w:rsidP="00374D94">
            <w:pPr>
              <w:pStyle w:val="Listenabsatz"/>
              <w:ind w:left="0"/>
              <w:rPr>
                <w:ins w:id="599" w:author="Christian Url" w:date="2023-05-14T21:34:00Z"/>
              </w:rPr>
            </w:pPr>
            <w:ins w:id="600" w:author="Christian Url" w:date="2023-05-14T21:34:00Z">
              <w:r w:rsidRPr="000145FD">
                <w:t>September 2022</w:t>
              </w:r>
            </w:ins>
          </w:p>
        </w:tc>
        <w:tc>
          <w:tcPr>
            <w:tcW w:w="6102" w:type="dxa"/>
          </w:tcPr>
          <w:p w14:paraId="183292C1" w14:textId="77777777" w:rsidR="00221DD3" w:rsidRPr="000145FD" w:rsidRDefault="00221DD3" w:rsidP="00374D94">
            <w:pPr>
              <w:pStyle w:val="Listenabsatz"/>
              <w:ind w:left="0"/>
              <w:rPr>
                <w:ins w:id="601" w:author="Christian Url" w:date="2023-05-14T21:34:00Z"/>
              </w:rPr>
            </w:pPr>
            <w:ins w:id="602" w:author="Christian Url" w:date="2023-05-14T21:34:00Z">
              <w:r>
                <w:t>272</w:t>
              </w:r>
            </w:ins>
          </w:p>
        </w:tc>
      </w:tr>
      <w:tr w:rsidR="00221DD3" w:rsidRPr="000145FD" w14:paraId="3DB921B1" w14:textId="77777777" w:rsidTr="00374D94">
        <w:trPr>
          <w:ins w:id="603" w:author="Christian Url" w:date="2023-05-14T21:34:00Z"/>
        </w:trPr>
        <w:tc>
          <w:tcPr>
            <w:tcW w:w="2528" w:type="dxa"/>
          </w:tcPr>
          <w:p w14:paraId="6B212E9A" w14:textId="77777777" w:rsidR="00221DD3" w:rsidRPr="000145FD" w:rsidRDefault="00221DD3" w:rsidP="00374D94">
            <w:pPr>
              <w:pStyle w:val="Listenabsatz"/>
              <w:ind w:left="0"/>
              <w:rPr>
                <w:ins w:id="604" w:author="Christian Url" w:date="2023-05-14T21:34:00Z"/>
              </w:rPr>
            </w:pPr>
            <w:ins w:id="605" w:author="Christian Url" w:date="2023-05-14T21:34:00Z">
              <w:r w:rsidRPr="000145FD">
                <w:t>October 2022</w:t>
              </w:r>
            </w:ins>
          </w:p>
        </w:tc>
        <w:tc>
          <w:tcPr>
            <w:tcW w:w="6102" w:type="dxa"/>
          </w:tcPr>
          <w:p w14:paraId="7305B9E3" w14:textId="77777777" w:rsidR="00221DD3" w:rsidRPr="000145FD" w:rsidRDefault="00221DD3" w:rsidP="00374D94">
            <w:pPr>
              <w:pStyle w:val="Listenabsatz"/>
              <w:ind w:left="0"/>
              <w:rPr>
                <w:ins w:id="606" w:author="Christian Url" w:date="2023-05-14T21:34:00Z"/>
              </w:rPr>
            </w:pPr>
            <w:ins w:id="607" w:author="Christian Url" w:date="2023-05-14T21:34:00Z">
              <w:r>
                <w:t>273</w:t>
              </w:r>
            </w:ins>
          </w:p>
        </w:tc>
      </w:tr>
      <w:tr w:rsidR="00221DD3" w:rsidRPr="000145FD" w14:paraId="1AAC1CF3" w14:textId="77777777" w:rsidTr="00374D94">
        <w:trPr>
          <w:ins w:id="608" w:author="Christian Url" w:date="2023-05-14T21:34:00Z"/>
        </w:trPr>
        <w:tc>
          <w:tcPr>
            <w:tcW w:w="2528" w:type="dxa"/>
          </w:tcPr>
          <w:p w14:paraId="024E5042" w14:textId="77777777" w:rsidR="00221DD3" w:rsidRPr="000145FD" w:rsidRDefault="00221DD3" w:rsidP="00374D94">
            <w:pPr>
              <w:pStyle w:val="Listenabsatz"/>
              <w:ind w:left="0"/>
              <w:rPr>
                <w:ins w:id="609" w:author="Christian Url" w:date="2023-05-14T21:34:00Z"/>
              </w:rPr>
            </w:pPr>
            <w:ins w:id="610" w:author="Christian Url" w:date="2023-05-14T21:34:00Z">
              <w:r w:rsidRPr="000145FD">
                <w:t>November 2022</w:t>
              </w:r>
            </w:ins>
          </w:p>
        </w:tc>
        <w:tc>
          <w:tcPr>
            <w:tcW w:w="6102" w:type="dxa"/>
          </w:tcPr>
          <w:p w14:paraId="116995FF" w14:textId="77777777" w:rsidR="00221DD3" w:rsidRPr="000145FD" w:rsidRDefault="00221DD3" w:rsidP="00374D94">
            <w:pPr>
              <w:pStyle w:val="Listenabsatz"/>
              <w:ind w:left="0"/>
              <w:rPr>
                <w:ins w:id="611" w:author="Christian Url" w:date="2023-05-14T21:34:00Z"/>
              </w:rPr>
            </w:pPr>
            <w:ins w:id="612" w:author="Christian Url" w:date="2023-05-14T21:34:00Z">
              <w:r>
                <w:t>273</w:t>
              </w:r>
            </w:ins>
          </w:p>
        </w:tc>
      </w:tr>
      <w:tr w:rsidR="00221DD3" w:rsidRPr="000145FD" w14:paraId="1882A7DC" w14:textId="77777777" w:rsidTr="00374D94">
        <w:trPr>
          <w:ins w:id="613" w:author="Christian Url" w:date="2023-05-14T21:34:00Z"/>
        </w:trPr>
        <w:tc>
          <w:tcPr>
            <w:tcW w:w="2528" w:type="dxa"/>
          </w:tcPr>
          <w:p w14:paraId="57DF616E" w14:textId="77777777" w:rsidR="00221DD3" w:rsidRPr="000145FD" w:rsidRDefault="00221DD3" w:rsidP="00374D94">
            <w:pPr>
              <w:pStyle w:val="Listenabsatz"/>
              <w:ind w:left="0"/>
              <w:rPr>
                <w:ins w:id="614" w:author="Christian Url" w:date="2023-05-14T21:34:00Z"/>
              </w:rPr>
            </w:pPr>
            <w:ins w:id="615" w:author="Christian Url" w:date="2023-05-14T21:34:00Z">
              <w:r w:rsidRPr="000145FD">
                <w:lastRenderedPageBreak/>
                <w:t>December 2022</w:t>
              </w:r>
            </w:ins>
          </w:p>
        </w:tc>
        <w:tc>
          <w:tcPr>
            <w:tcW w:w="6102" w:type="dxa"/>
          </w:tcPr>
          <w:p w14:paraId="2FA999EB" w14:textId="77777777" w:rsidR="00221DD3" w:rsidRPr="000145FD" w:rsidRDefault="00221DD3" w:rsidP="00374D94">
            <w:pPr>
              <w:pStyle w:val="Listenabsatz"/>
              <w:ind w:left="0"/>
              <w:rPr>
                <w:ins w:id="616" w:author="Christian Url" w:date="2023-05-14T21:34:00Z"/>
              </w:rPr>
            </w:pPr>
            <w:ins w:id="617" w:author="Christian Url" w:date="2023-05-14T21:34:00Z">
              <w:r>
                <w:t>273</w:t>
              </w:r>
            </w:ins>
          </w:p>
        </w:tc>
      </w:tr>
      <w:tr w:rsidR="00221DD3" w:rsidRPr="000145FD" w14:paraId="31A58F1E" w14:textId="77777777" w:rsidTr="00374D94">
        <w:trPr>
          <w:ins w:id="618" w:author="Christian Url" w:date="2023-05-14T21:34:00Z"/>
        </w:trPr>
        <w:tc>
          <w:tcPr>
            <w:tcW w:w="2528" w:type="dxa"/>
          </w:tcPr>
          <w:p w14:paraId="676E7471" w14:textId="77777777" w:rsidR="00221DD3" w:rsidRPr="000145FD" w:rsidRDefault="00221DD3" w:rsidP="00374D94">
            <w:pPr>
              <w:pStyle w:val="Listenabsatz"/>
              <w:ind w:left="0"/>
              <w:rPr>
                <w:ins w:id="619" w:author="Christian Url" w:date="2023-05-14T21:34:00Z"/>
              </w:rPr>
            </w:pPr>
            <w:ins w:id="620" w:author="Christian Url" w:date="2023-05-14T21:34:00Z">
              <w:r w:rsidRPr="000145FD">
                <w:t>January 2023</w:t>
              </w:r>
            </w:ins>
          </w:p>
        </w:tc>
        <w:tc>
          <w:tcPr>
            <w:tcW w:w="6102" w:type="dxa"/>
          </w:tcPr>
          <w:p w14:paraId="137604DF" w14:textId="77777777" w:rsidR="00221DD3" w:rsidRPr="000145FD" w:rsidRDefault="00221DD3" w:rsidP="00374D94">
            <w:pPr>
              <w:pStyle w:val="Listenabsatz"/>
              <w:ind w:left="0"/>
              <w:rPr>
                <w:ins w:id="621" w:author="Christian Url" w:date="2023-05-14T21:34:00Z"/>
              </w:rPr>
            </w:pPr>
            <w:ins w:id="622" w:author="Christian Url" w:date="2023-05-14T21:34:00Z">
              <w:r>
                <w:t>276</w:t>
              </w:r>
            </w:ins>
          </w:p>
        </w:tc>
      </w:tr>
      <w:tr w:rsidR="00221DD3" w:rsidRPr="000145FD" w14:paraId="2D77A6EB" w14:textId="77777777" w:rsidTr="00374D94">
        <w:trPr>
          <w:ins w:id="623" w:author="Christian Url" w:date="2023-05-14T21:34:00Z"/>
        </w:trPr>
        <w:tc>
          <w:tcPr>
            <w:tcW w:w="2528" w:type="dxa"/>
          </w:tcPr>
          <w:p w14:paraId="37703CE7" w14:textId="77777777" w:rsidR="00221DD3" w:rsidRPr="000145FD" w:rsidRDefault="00221DD3" w:rsidP="00374D94">
            <w:pPr>
              <w:pStyle w:val="Listenabsatz"/>
              <w:ind w:left="0"/>
              <w:rPr>
                <w:ins w:id="624" w:author="Christian Url" w:date="2023-05-14T21:34:00Z"/>
              </w:rPr>
            </w:pPr>
            <w:ins w:id="625" w:author="Christian Url" w:date="2023-05-14T21:34:00Z">
              <w:r w:rsidRPr="000145FD">
                <w:t>February 2023</w:t>
              </w:r>
            </w:ins>
          </w:p>
        </w:tc>
        <w:tc>
          <w:tcPr>
            <w:tcW w:w="6102" w:type="dxa"/>
          </w:tcPr>
          <w:p w14:paraId="67DD3CF0" w14:textId="77777777" w:rsidR="00221DD3" w:rsidRPr="000145FD" w:rsidRDefault="00221DD3" w:rsidP="00374D94">
            <w:pPr>
              <w:pStyle w:val="Listenabsatz"/>
              <w:ind w:left="0"/>
              <w:rPr>
                <w:ins w:id="626" w:author="Christian Url" w:date="2023-05-14T21:34:00Z"/>
              </w:rPr>
            </w:pPr>
            <w:ins w:id="627" w:author="Christian Url" w:date="2023-05-14T21:34:00Z">
              <w:r>
                <w:t>276</w:t>
              </w:r>
            </w:ins>
          </w:p>
        </w:tc>
      </w:tr>
      <w:tr w:rsidR="00221DD3" w:rsidRPr="000145FD" w14:paraId="204F1F81" w14:textId="77777777" w:rsidTr="00374D94">
        <w:trPr>
          <w:ins w:id="628" w:author="Christian Url" w:date="2023-05-14T21:34:00Z"/>
        </w:trPr>
        <w:tc>
          <w:tcPr>
            <w:tcW w:w="2528" w:type="dxa"/>
          </w:tcPr>
          <w:p w14:paraId="624B5624" w14:textId="77777777" w:rsidR="00221DD3" w:rsidRPr="000145FD" w:rsidRDefault="00221DD3" w:rsidP="00374D94">
            <w:pPr>
              <w:pStyle w:val="Listenabsatz"/>
              <w:ind w:left="0"/>
              <w:rPr>
                <w:ins w:id="629" w:author="Christian Url" w:date="2023-05-14T21:34:00Z"/>
              </w:rPr>
            </w:pPr>
            <w:ins w:id="630" w:author="Christian Url" w:date="2023-05-14T21:34:00Z">
              <w:r w:rsidRPr="000145FD">
                <w:t>March 2023</w:t>
              </w:r>
            </w:ins>
          </w:p>
        </w:tc>
        <w:tc>
          <w:tcPr>
            <w:tcW w:w="6102" w:type="dxa"/>
          </w:tcPr>
          <w:p w14:paraId="7F349BEF" w14:textId="77777777" w:rsidR="00221DD3" w:rsidRPr="000145FD" w:rsidRDefault="00221DD3" w:rsidP="00374D94">
            <w:pPr>
              <w:pStyle w:val="Listenabsatz"/>
              <w:ind w:left="0"/>
              <w:rPr>
                <w:ins w:id="631" w:author="Christian Url" w:date="2023-05-14T21:34:00Z"/>
              </w:rPr>
            </w:pPr>
            <w:ins w:id="632" w:author="Christian Url" w:date="2023-05-14T21:34:00Z">
              <w:r>
                <w:t>278</w:t>
              </w:r>
            </w:ins>
          </w:p>
        </w:tc>
      </w:tr>
      <w:tr w:rsidR="00221DD3" w:rsidRPr="000145FD" w14:paraId="6B6D2251" w14:textId="77777777" w:rsidTr="00374D94">
        <w:trPr>
          <w:ins w:id="633" w:author="Christian Url" w:date="2023-05-14T21:34:00Z"/>
        </w:trPr>
        <w:tc>
          <w:tcPr>
            <w:tcW w:w="2528" w:type="dxa"/>
          </w:tcPr>
          <w:p w14:paraId="16785F1F" w14:textId="77777777" w:rsidR="00221DD3" w:rsidRPr="000145FD" w:rsidRDefault="00221DD3" w:rsidP="00374D94">
            <w:pPr>
              <w:pStyle w:val="Listenabsatz"/>
              <w:ind w:left="0"/>
              <w:rPr>
                <w:ins w:id="634" w:author="Christian Url" w:date="2023-05-14T21:34:00Z"/>
              </w:rPr>
            </w:pPr>
            <w:ins w:id="635" w:author="Christian Url" w:date="2023-05-14T21:34:00Z">
              <w:r w:rsidRPr="000145FD">
                <w:t>April 2023</w:t>
              </w:r>
            </w:ins>
          </w:p>
        </w:tc>
        <w:tc>
          <w:tcPr>
            <w:tcW w:w="6102" w:type="dxa"/>
          </w:tcPr>
          <w:p w14:paraId="22E5F823" w14:textId="77777777" w:rsidR="00221DD3" w:rsidRPr="000145FD" w:rsidRDefault="00221DD3" w:rsidP="00374D94">
            <w:pPr>
              <w:pStyle w:val="Listenabsatz"/>
              <w:ind w:left="0"/>
              <w:rPr>
                <w:ins w:id="636" w:author="Christian Url" w:date="2023-05-14T21:34:00Z"/>
              </w:rPr>
            </w:pPr>
            <w:ins w:id="637" w:author="Christian Url" w:date="2023-05-14T21:34:00Z">
              <w:r>
                <w:t>279</w:t>
              </w:r>
            </w:ins>
          </w:p>
        </w:tc>
      </w:tr>
    </w:tbl>
    <w:p w14:paraId="54CA61D4" w14:textId="77777777" w:rsidR="00221DD3" w:rsidRPr="000145FD" w:rsidRDefault="00221DD3" w:rsidP="00221DD3">
      <w:pPr>
        <w:pStyle w:val="Listenabsatz"/>
        <w:rPr>
          <w:ins w:id="638" w:author="Christian Url" w:date="2023-05-14T21:34:00Z"/>
        </w:rPr>
      </w:pPr>
      <w:ins w:id="639" w:author="Christian Url" w:date="2023-05-14T21:34:00Z">
        <w:r w:rsidRPr="000145FD">
          <w:br/>
        </w:r>
        <w:r w:rsidRPr="000145FD">
          <w:rPr>
            <w:b/>
          </w:rPr>
          <w:t>Structure of the data used to predict the point estimates</w:t>
        </w:r>
      </w:ins>
    </w:p>
    <w:tbl>
      <w:tblPr>
        <w:tblStyle w:val="Tabellenraster"/>
        <w:tblW w:w="0" w:type="auto"/>
        <w:tblInd w:w="720" w:type="dxa"/>
        <w:tblLook w:val="04A0" w:firstRow="1" w:lastRow="0" w:firstColumn="1" w:lastColumn="0" w:noHBand="0" w:noVBand="1"/>
      </w:tblPr>
      <w:tblGrid>
        <w:gridCol w:w="2524"/>
        <w:gridCol w:w="6106"/>
      </w:tblGrid>
      <w:tr w:rsidR="00221DD3" w:rsidRPr="000145FD" w14:paraId="00623CAC" w14:textId="77777777" w:rsidTr="00374D94">
        <w:trPr>
          <w:ins w:id="640" w:author="Christian Url" w:date="2023-05-14T21:34:00Z"/>
        </w:trPr>
        <w:tc>
          <w:tcPr>
            <w:tcW w:w="2524" w:type="dxa"/>
          </w:tcPr>
          <w:p w14:paraId="7317EB23" w14:textId="77777777" w:rsidR="00221DD3" w:rsidRPr="000145FD" w:rsidRDefault="00221DD3" w:rsidP="00374D94">
            <w:pPr>
              <w:pStyle w:val="Listenabsatz"/>
              <w:ind w:left="0"/>
              <w:rPr>
                <w:ins w:id="641" w:author="Christian Url" w:date="2023-05-14T21:34:00Z"/>
                <w:b/>
              </w:rPr>
            </w:pPr>
            <w:ins w:id="642" w:author="Christian Url" w:date="2023-05-14T21:34:00Z">
              <w:r w:rsidRPr="000145FD">
                <w:rPr>
                  <w:b/>
                </w:rPr>
                <w:t>Attribute Name</w:t>
              </w:r>
            </w:ins>
          </w:p>
        </w:tc>
        <w:tc>
          <w:tcPr>
            <w:tcW w:w="6106" w:type="dxa"/>
          </w:tcPr>
          <w:p w14:paraId="77A497D8" w14:textId="77777777" w:rsidR="00221DD3" w:rsidRPr="000145FD" w:rsidRDefault="00221DD3" w:rsidP="00374D94">
            <w:pPr>
              <w:pStyle w:val="Listenabsatz"/>
              <w:ind w:left="0"/>
              <w:rPr>
                <w:ins w:id="643" w:author="Christian Url" w:date="2023-05-14T21:34:00Z"/>
                <w:b/>
              </w:rPr>
            </w:pPr>
            <w:ins w:id="644" w:author="Christian Url" w:date="2023-05-14T21:34:00Z">
              <w:r w:rsidRPr="000145FD">
                <w:rPr>
                  <w:b/>
                </w:rPr>
                <w:t>Attribute Description</w:t>
              </w:r>
            </w:ins>
          </w:p>
        </w:tc>
      </w:tr>
      <w:tr w:rsidR="00221DD3" w:rsidRPr="000145FD" w14:paraId="201DBC59" w14:textId="77777777" w:rsidTr="00374D94">
        <w:trPr>
          <w:ins w:id="645" w:author="Christian Url" w:date="2023-05-14T21:34:00Z"/>
        </w:trPr>
        <w:tc>
          <w:tcPr>
            <w:tcW w:w="2524" w:type="dxa"/>
          </w:tcPr>
          <w:p w14:paraId="53BE480F" w14:textId="77777777" w:rsidR="00221DD3" w:rsidRPr="000145FD" w:rsidRDefault="00221DD3" w:rsidP="00374D94">
            <w:pPr>
              <w:pStyle w:val="Listenabsatz"/>
              <w:ind w:left="0"/>
              <w:rPr>
                <w:ins w:id="646" w:author="Christian Url" w:date="2023-05-14T21:34:00Z"/>
              </w:rPr>
            </w:pPr>
            <w:ins w:id="647" w:author="Christian Url" w:date="2023-05-14T21:34:00Z">
              <w:r>
                <w:t>target</w:t>
              </w:r>
            </w:ins>
          </w:p>
        </w:tc>
        <w:tc>
          <w:tcPr>
            <w:tcW w:w="6106" w:type="dxa"/>
          </w:tcPr>
          <w:p w14:paraId="45DF3C6B" w14:textId="77777777" w:rsidR="00221DD3" w:rsidRPr="000145FD" w:rsidRDefault="00221DD3" w:rsidP="00374D94">
            <w:pPr>
              <w:pStyle w:val="Listenabsatz"/>
              <w:ind w:left="0"/>
              <w:rPr>
                <w:ins w:id="648" w:author="Christian Url" w:date="2023-05-14T21:34:00Z"/>
              </w:rPr>
            </w:pPr>
            <w:ins w:id="649" w:author="Christian Url" w:date="2023-05-14T21:34:00Z">
              <w:r>
                <w:t>Producer prices in industry</w:t>
              </w:r>
            </w:ins>
          </w:p>
        </w:tc>
      </w:tr>
    </w:tbl>
    <w:p w14:paraId="6BDBCE1A" w14:textId="77777777" w:rsidR="00221DD3" w:rsidRDefault="00221DD3" w:rsidP="003E4F43">
      <w:pPr>
        <w:rPr>
          <w:ins w:id="650" w:author="Christian Url" w:date="2023-05-14T21:34:00Z"/>
          <w:lang w:val="en-GB"/>
        </w:rPr>
      </w:pPr>
    </w:p>
    <w:p w14:paraId="31AFF551" w14:textId="5DCE0096" w:rsidR="00221DD3" w:rsidRPr="000145FD" w:rsidRDefault="00221DD3" w:rsidP="00221DD3">
      <w:pPr>
        <w:rPr>
          <w:ins w:id="651" w:author="Christian Url" w:date="2023-05-14T21:34:00Z"/>
          <w:b/>
          <w:lang w:val="en-GB"/>
        </w:rPr>
      </w:pPr>
      <w:ins w:id="652" w:author="Christian Url" w:date="2023-05-14T21:34:00Z">
        <w:r w:rsidRPr="000145FD">
          <w:rPr>
            <w:b/>
            <w:lang w:val="en-GB"/>
          </w:rPr>
          <w:t>Country_</w:t>
        </w:r>
        <w:r>
          <w:rPr>
            <w:b/>
            <w:lang w:val="en-GB"/>
          </w:rPr>
          <w:t>8: EE</w:t>
        </w:r>
      </w:ins>
    </w:p>
    <w:p w14:paraId="4662E34A" w14:textId="77777777" w:rsidR="00221DD3" w:rsidRPr="000145FD" w:rsidRDefault="00221DD3" w:rsidP="00221DD3">
      <w:pPr>
        <w:pStyle w:val="Listenabsatz"/>
        <w:numPr>
          <w:ilvl w:val="0"/>
          <w:numId w:val="1"/>
        </w:numPr>
        <w:rPr>
          <w:ins w:id="653" w:author="Christian Url" w:date="2023-05-14T21:34:00Z"/>
        </w:rPr>
      </w:pPr>
      <w:ins w:id="654" w:author="Christian Url" w:date="2023-05-14T21:34:00Z">
        <w:r>
          <w:t>Producer prices in industry (domestic market) - PPI (Eurobase codes: STS_INPPD_M, INDIC_BT: PRIN, NACE_R2: B-E36, S_ADJ: NSA, UNIT: I15) [</w:t>
        </w:r>
        <w:r w:rsidRPr="003E4F43">
          <w:t>https://ec.europa.eu/eurostat/databrowser/view/STS_INPPD_M/default/table?lang=en</w:t>
        </w:r>
        <w:r w:rsidRPr="000145FD">
          <w:br/>
        </w:r>
        <w:r w:rsidRPr="000145FD">
          <w:rPr>
            <w:b/>
          </w:rPr>
          <w:t>Number of data points collected from the data source (for each reference period)</w:t>
        </w:r>
      </w:ins>
    </w:p>
    <w:tbl>
      <w:tblPr>
        <w:tblStyle w:val="Tabellenraster"/>
        <w:tblW w:w="0" w:type="auto"/>
        <w:tblInd w:w="720" w:type="dxa"/>
        <w:tblLook w:val="04A0" w:firstRow="1" w:lastRow="0" w:firstColumn="1" w:lastColumn="0" w:noHBand="0" w:noVBand="1"/>
      </w:tblPr>
      <w:tblGrid>
        <w:gridCol w:w="2528"/>
        <w:gridCol w:w="6102"/>
      </w:tblGrid>
      <w:tr w:rsidR="00221DD3" w:rsidRPr="000145FD" w14:paraId="2B7C89EF" w14:textId="77777777" w:rsidTr="00374D94">
        <w:trPr>
          <w:ins w:id="655" w:author="Christian Url" w:date="2023-05-14T21:34:00Z"/>
        </w:trPr>
        <w:tc>
          <w:tcPr>
            <w:tcW w:w="2528" w:type="dxa"/>
          </w:tcPr>
          <w:p w14:paraId="5AB676EE" w14:textId="77777777" w:rsidR="00221DD3" w:rsidRPr="000145FD" w:rsidRDefault="00221DD3" w:rsidP="00374D94">
            <w:pPr>
              <w:pStyle w:val="Listenabsatz"/>
              <w:ind w:left="0"/>
              <w:rPr>
                <w:ins w:id="656" w:author="Christian Url" w:date="2023-05-14T21:34:00Z"/>
              </w:rPr>
            </w:pPr>
            <w:ins w:id="657" w:author="Christian Url" w:date="2023-05-14T21:34:00Z">
              <w:r w:rsidRPr="000145FD">
                <w:t>September 2022</w:t>
              </w:r>
            </w:ins>
          </w:p>
        </w:tc>
        <w:tc>
          <w:tcPr>
            <w:tcW w:w="6102" w:type="dxa"/>
          </w:tcPr>
          <w:p w14:paraId="24FD7BA1" w14:textId="47E258B5" w:rsidR="00221DD3" w:rsidRPr="000145FD" w:rsidRDefault="00221DD3" w:rsidP="00374D94">
            <w:pPr>
              <w:pStyle w:val="Listenabsatz"/>
              <w:ind w:left="0"/>
              <w:rPr>
                <w:ins w:id="658" w:author="Christian Url" w:date="2023-05-14T21:34:00Z"/>
              </w:rPr>
            </w:pPr>
            <w:ins w:id="659" w:author="Christian Url" w:date="2023-05-14T21:34:00Z">
              <w:r>
                <w:t>248</w:t>
              </w:r>
            </w:ins>
          </w:p>
        </w:tc>
      </w:tr>
      <w:tr w:rsidR="00221DD3" w:rsidRPr="000145FD" w14:paraId="2E3AE548" w14:textId="77777777" w:rsidTr="00374D94">
        <w:trPr>
          <w:ins w:id="660" w:author="Christian Url" w:date="2023-05-14T21:34:00Z"/>
        </w:trPr>
        <w:tc>
          <w:tcPr>
            <w:tcW w:w="2528" w:type="dxa"/>
          </w:tcPr>
          <w:p w14:paraId="63C46360" w14:textId="77777777" w:rsidR="00221DD3" w:rsidRPr="000145FD" w:rsidRDefault="00221DD3" w:rsidP="00374D94">
            <w:pPr>
              <w:pStyle w:val="Listenabsatz"/>
              <w:ind w:left="0"/>
              <w:rPr>
                <w:ins w:id="661" w:author="Christian Url" w:date="2023-05-14T21:34:00Z"/>
              </w:rPr>
            </w:pPr>
            <w:ins w:id="662" w:author="Christian Url" w:date="2023-05-14T21:34:00Z">
              <w:r w:rsidRPr="000145FD">
                <w:t>October 2022</w:t>
              </w:r>
            </w:ins>
          </w:p>
        </w:tc>
        <w:tc>
          <w:tcPr>
            <w:tcW w:w="6102" w:type="dxa"/>
          </w:tcPr>
          <w:p w14:paraId="002533A5" w14:textId="76D5B15E" w:rsidR="00221DD3" w:rsidRPr="000145FD" w:rsidRDefault="00221DD3" w:rsidP="00374D94">
            <w:pPr>
              <w:pStyle w:val="Listenabsatz"/>
              <w:ind w:left="0"/>
              <w:rPr>
                <w:ins w:id="663" w:author="Christian Url" w:date="2023-05-14T21:34:00Z"/>
              </w:rPr>
            </w:pPr>
            <w:ins w:id="664" w:author="Christian Url" w:date="2023-05-14T21:34:00Z">
              <w:r>
                <w:t>249</w:t>
              </w:r>
            </w:ins>
          </w:p>
        </w:tc>
      </w:tr>
      <w:tr w:rsidR="00221DD3" w:rsidRPr="000145FD" w14:paraId="2C6937E7" w14:textId="77777777" w:rsidTr="00374D94">
        <w:trPr>
          <w:ins w:id="665" w:author="Christian Url" w:date="2023-05-14T21:34:00Z"/>
        </w:trPr>
        <w:tc>
          <w:tcPr>
            <w:tcW w:w="2528" w:type="dxa"/>
          </w:tcPr>
          <w:p w14:paraId="247AD8AC" w14:textId="77777777" w:rsidR="00221DD3" w:rsidRPr="000145FD" w:rsidRDefault="00221DD3" w:rsidP="00374D94">
            <w:pPr>
              <w:pStyle w:val="Listenabsatz"/>
              <w:ind w:left="0"/>
              <w:rPr>
                <w:ins w:id="666" w:author="Christian Url" w:date="2023-05-14T21:34:00Z"/>
              </w:rPr>
            </w:pPr>
            <w:ins w:id="667" w:author="Christian Url" w:date="2023-05-14T21:34:00Z">
              <w:r w:rsidRPr="000145FD">
                <w:t>November 2022</w:t>
              </w:r>
            </w:ins>
          </w:p>
        </w:tc>
        <w:tc>
          <w:tcPr>
            <w:tcW w:w="6102" w:type="dxa"/>
          </w:tcPr>
          <w:p w14:paraId="17D6F45C" w14:textId="098C340F" w:rsidR="00221DD3" w:rsidRPr="000145FD" w:rsidRDefault="00221DD3" w:rsidP="00374D94">
            <w:pPr>
              <w:pStyle w:val="Listenabsatz"/>
              <w:ind w:left="0"/>
              <w:rPr>
                <w:ins w:id="668" w:author="Christian Url" w:date="2023-05-14T21:34:00Z"/>
              </w:rPr>
            </w:pPr>
            <w:ins w:id="669" w:author="Christian Url" w:date="2023-05-14T21:34:00Z">
              <w:r>
                <w:t>249</w:t>
              </w:r>
            </w:ins>
          </w:p>
        </w:tc>
      </w:tr>
      <w:tr w:rsidR="00221DD3" w:rsidRPr="000145FD" w14:paraId="3004BE58" w14:textId="77777777" w:rsidTr="00374D94">
        <w:trPr>
          <w:ins w:id="670" w:author="Christian Url" w:date="2023-05-14T21:34:00Z"/>
        </w:trPr>
        <w:tc>
          <w:tcPr>
            <w:tcW w:w="2528" w:type="dxa"/>
          </w:tcPr>
          <w:p w14:paraId="5B926186" w14:textId="77777777" w:rsidR="00221DD3" w:rsidRPr="000145FD" w:rsidRDefault="00221DD3" w:rsidP="00374D94">
            <w:pPr>
              <w:pStyle w:val="Listenabsatz"/>
              <w:ind w:left="0"/>
              <w:rPr>
                <w:ins w:id="671" w:author="Christian Url" w:date="2023-05-14T21:34:00Z"/>
              </w:rPr>
            </w:pPr>
            <w:ins w:id="672" w:author="Christian Url" w:date="2023-05-14T21:34:00Z">
              <w:r w:rsidRPr="000145FD">
                <w:t>December 2022</w:t>
              </w:r>
            </w:ins>
          </w:p>
        </w:tc>
        <w:tc>
          <w:tcPr>
            <w:tcW w:w="6102" w:type="dxa"/>
          </w:tcPr>
          <w:p w14:paraId="19B42BE5" w14:textId="775CA2CF" w:rsidR="00221DD3" w:rsidRPr="000145FD" w:rsidRDefault="00221DD3" w:rsidP="00374D94">
            <w:pPr>
              <w:pStyle w:val="Listenabsatz"/>
              <w:ind w:left="0"/>
              <w:rPr>
                <w:ins w:id="673" w:author="Christian Url" w:date="2023-05-14T21:34:00Z"/>
              </w:rPr>
            </w:pPr>
            <w:ins w:id="674" w:author="Christian Url" w:date="2023-05-14T21:34:00Z">
              <w:r>
                <w:t>249</w:t>
              </w:r>
            </w:ins>
          </w:p>
        </w:tc>
      </w:tr>
      <w:tr w:rsidR="00221DD3" w:rsidRPr="000145FD" w14:paraId="66328E1F" w14:textId="77777777" w:rsidTr="00374D94">
        <w:trPr>
          <w:ins w:id="675" w:author="Christian Url" w:date="2023-05-14T21:34:00Z"/>
        </w:trPr>
        <w:tc>
          <w:tcPr>
            <w:tcW w:w="2528" w:type="dxa"/>
          </w:tcPr>
          <w:p w14:paraId="4106FAC1" w14:textId="77777777" w:rsidR="00221DD3" w:rsidRPr="000145FD" w:rsidRDefault="00221DD3" w:rsidP="00374D94">
            <w:pPr>
              <w:pStyle w:val="Listenabsatz"/>
              <w:ind w:left="0"/>
              <w:rPr>
                <w:ins w:id="676" w:author="Christian Url" w:date="2023-05-14T21:34:00Z"/>
              </w:rPr>
            </w:pPr>
            <w:ins w:id="677" w:author="Christian Url" w:date="2023-05-14T21:34:00Z">
              <w:r w:rsidRPr="000145FD">
                <w:t>January 2023</w:t>
              </w:r>
            </w:ins>
          </w:p>
        </w:tc>
        <w:tc>
          <w:tcPr>
            <w:tcW w:w="6102" w:type="dxa"/>
          </w:tcPr>
          <w:p w14:paraId="43CE8E36" w14:textId="6AFADC1F" w:rsidR="00221DD3" w:rsidRPr="000145FD" w:rsidRDefault="00221DD3" w:rsidP="00374D94">
            <w:pPr>
              <w:pStyle w:val="Listenabsatz"/>
              <w:ind w:left="0"/>
              <w:rPr>
                <w:ins w:id="678" w:author="Christian Url" w:date="2023-05-14T21:34:00Z"/>
              </w:rPr>
            </w:pPr>
            <w:ins w:id="679" w:author="Christian Url" w:date="2023-05-14T21:34:00Z">
              <w:r>
                <w:t>252</w:t>
              </w:r>
            </w:ins>
          </w:p>
        </w:tc>
      </w:tr>
      <w:tr w:rsidR="00221DD3" w:rsidRPr="000145FD" w14:paraId="15F42AEF" w14:textId="77777777" w:rsidTr="00374D94">
        <w:trPr>
          <w:ins w:id="680" w:author="Christian Url" w:date="2023-05-14T21:34:00Z"/>
        </w:trPr>
        <w:tc>
          <w:tcPr>
            <w:tcW w:w="2528" w:type="dxa"/>
          </w:tcPr>
          <w:p w14:paraId="3C8339AB" w14:textId="77777777" w:rsidR="00221DD3" w:rsidRPr="000145FD" w:rsidRDefault="00221DD3" w:rsidP="00374D94">
            <w:pPr>
              <w:pStyle w:val="Listenabsatz"/>
              <w:ind w:left="0"/>
              <w:rPr>
                <w:ins w:id="681" w:author="Christian Url" w:date="2023-05-14T21:34:00Z"/>
              </w:rPr>
            </w:pPr>
            <w:ins w:id="682" w:author="Christian Url" w:date="2023-05-14T21:34:00Z">
              <w:r w:rsidRPr="000145FD">
                <w:t>February 2023</w:t>
              </w:r>
            </w:ins>
          </w:p>
        </w:tc>
        <w:tc>
          <w:tcPr>
            <w:tcW w:w="6102" w:type="dxa"/>
          </w:tcPr>
          <w:p w14:paraId="11481902" w14:textId="00A3964A" w:rsidR="00221DD3" w:rsidRPr="000145FD" w:rsidRDefault="00221DD3" w:rsidP="00374D94">
            <w:pPr>
              <w:pStyle w:val="Listenabsatz"/>
              <w:ind w:left="0"/>
              <w:rPr>
                <w:ins w:id="683" w:author="Christian Url" w:date="2023-05-14T21:34:00Z"/>
              </w:rPr>
            </w:pPr>
            <w:ins w:id="684" w:author="Christian Url" w:date="2023-05-14T21:34:00Z">
              <w:r>
                <w:t>252</w:t>
              </w:r>
            </w:ins>
          </w:p>
        </w:tc>
      </w:tr>
      <w:tr w:rsidR="00221DD3" w:rsidRPr="000145FD" w14:paraId="1AD1206C" w14:textId="77777777" w:rsidTr="00374D94">
        <w:trPr>
          <w:ins w:id="685" w:author="Christian Url" w:date="2023-05-14T21:34:00Z"/>
        </w:trPr>
        <w:tc>
          <w:tcPr>
            <w:tcW w:w="2528" w:type="dxa"/>
          </w:tcPr>
          <w:p w14:paraId="531FD80F" w14:textId="77777777" w:rsidR="00221DD3" w:rsidRPr="000145FD" w:rsidRDefault="00221DD3" w:rsidP="00374D94">
            <w:pPr>
              <w:pStyle w:val="Listenabsatz"/>
              <w:ind w:left="0"/>
              <w:rPr>
                <w:ins w:id="686" w:author="Christian Url" w:date="2023-05-14T21:34:00Z"/>
              </w:rPr>
            </w:pPr>
            <w:ins w:id="687" w:author="Christian Url" w:date="2023-05-14T21:34:00Z">
              <w:r w:rsidRPr="000145FD">
                <w:t>March 2023</w:t>
              </w:r>
            </w:ins>
          </w:p>
        </w:tc>
        <w:tc>
          <w:tcPr>
            <w:tcW w:w="6102" w:type="dxa"/>
          </w:tcPr>
          <w:p w14:paraId="07B08AFF" w14:textId="509CD342" w:rsidR="00221DD3" w:rsidRPr="000145FD" w:rsidRDefault="00221DD3" w:rsidP="00374D94">
            <w:pPr>
              <w:pStyle w:val="Listenabsatz"/>
              <w:ind w:left="0"/>
              <w:rPr>
                <w:ins w:id="688" w:author="Christian Url" w:date="2023-05-14T21:34:00Z"/>
              </w:rPr>
            </w:pPr>
            <w:ins w:id="689" w:author="Christian Url" w:date="2023-05-14T21:35:00Z">
              <w:r>
                <w:t>254</w:t>
              </w:r>
            </w:ins>
          </w:p>
        </w:tc>
      </w:tr>
      <w:tr w:rsidR="00221DD3" w:rsidRPr="000145FD" w14:paraId="0369071F" w14:textId="77777777" w:rsidTr="00374D94">
        <w:trPr>
          <w:ins w:id="690" w:author="Christian Url" w:date="2023-05-14T21:34:00Z"/>
        </w:trPr>
        <w:tc>
          <w:tcPr>
            <w:tcW w:w="2528" w:type="dxa"/>
          </w:tcPr>
          <w:p w14:paraId="63D58328" w14:textId="77777777" w:rsidR="00221DD3" w:rsidRPr="000145FD" w:rsidRDefault="00221DD3" w:rsidP="00374D94">
            <w:pPr>
              <w:pStyle w:val="Listenabsatz"/>
              <w:ind w:left="0"/>
              <w:rPr>
                <w:ins w:id="691" w:author="Christian Url" w:date="2023-05-14T21:34:00Z"/>
              </w:rPr>
            </w:pPr>
            <w:ins w:id="692" w:author="Christian Url" w:date="2023-05-14T21:34:00Z">
              <w:r w:rsidRPr="000145FD">
                <w:t>April 2023</w:t>
              </w:r>
            </w:ins>
          </w:p>
        </w:tc>
        <w:tc>
          <w:tcPr>
            <w:tcW w:w="6102" w:type="dxa"/>
          </w:tcPr>
          <w:p w14:paraId="11159104" w14:textId="4385CECA" w:rsidR="00221DD3" w:rsidRPr="000145FD" w:rsidRDefault="00221DD3" w:rsidP="00374D94">
            <w:pPr>
              <w:pStyle w:val="Listenabsatz"/>
              <w:ind w:left="0"/>
              <w:rPr>
                <w:ins w:id="693" w:author="Christian Url" w:date="2023-05-14T21:34:00Z"/>
              </w:rPr>
            </w:pPr>
            <w:ins w:id="694" w:author="Christian Url" w:date="2023-05-14T21:35:00Z">
              <w:r>
                <w:t>255</w:t>
              </w:r>
            </w:ins>
          </w:p>
        </w:tc>
      </w:tr>
    </w:tbl>
    <w:p w14:paraId="6F42DA5E" w14:textId="77777777" w:rsidR="00221DD3" w:rsidRPr="000145FD" w:rsidRDefault="00221DD3" w:rsidP="00221DD3">
      <w:pPr>
        <w:pStyle w:val="Listenabsatz"/>
        <w:rPr>
          <w:ins w:id="695" w:author="Christian Url" w:date="2023-05-14T21:34:00Z"/>
        </w:rPr>
      </w:pPr>
      <w:ins w:id="696" w:author="Christian Url" w:date="2023-05-14T21:34:00Z">
        <w:r w:rsidRPr="000145FD">
          <w:br/>
        </w:r>
        <w:r w:rsidRPr="000145FD">
          <w:rPr>
            <w:b/>
          </w:rPr>
          <w:t>Structure of the data used to predict the point estimates</w:t>
        </w:r>
      </w:ins>
    </w:p>
    <w:tbl>
      <w:tblPr>
        <w:tblStyle w:val="Tabellenraster"/>
        <w:tblW w:w="0" w:type="auto"/>
        <w:tblInd w:w="720" w:type="dxa"/>
        <w:tblLook w:val="04A0" w:firstRow="1" w:lastRow="0" w:firstColumn="1" w:lastColumn="0" w:noHBand="0" w:noVBand="1"/>
      </w:tblPr>
      <w:tblGrid>
        <w:gridCol w:w="2524"/>
        <w:gridCol w:w="6106"/>
      </w:tblGrid>
      <w:tr w:rsidR="00221DD3" w:rsidRPr="000145FD" w14:paraId="38EE0CE4" w14:textId="77777777" w:rsidTr="00374D94">
        <w:trPr>
          <w:ins w:id="697" w:author="Christian Url" w:date="2023-05-14T21:34:00Z"/>
        </w:trPr>
        <w:tc>
          <w:tcPr>
            <w:tcW w:w="2524" w:type="dxa"/>
          </w:tcPr>
          <w:p w14:paraId="72C04B7F" w14:textId="77777777" w:rsidR="00221DD3" w:rsidRPr="000145FD" w:rsidRDefault="00221DD3" w:rsidP="00374D94">
            <w:pPr>
              <w:pStyle w:val="Listenabsatz"/>
              <w:ind w:left="0"/>
              <w:rPr>
                <w:ins w:id="698" w:author="Christian Url" w:date="2023-05-14T21:34:00Z"/>
                <w:b/>
              </w:rPr>
            </w:pPr>
            <w:ins w:id="699" w:author="Christian Url" w:date="2023-05-14T21:34:00Z">
              <w:r w:rsidRPr="000145FD">
                <w:rPr>
                  <w:b/>
                </w:rPr>
                <w:t>Attribute Name</w:t>
              </w:r>
            </w:ins>
          </w:p>
        </w:tc>
        <w:tc>
          <w:tcPr>
            <w:tcW w:w="6106" w:type="dxa"/>
          </w:tcPr>
          <w:p w14:paraId="561D3102" w14:textId="77777777" w:rsidR="00221DD3" w:rsidRPr="000145FD" w:rsidRDefault="00221DD3" w:rsidP="00374D94">
            <w:pPr>
              <w:pStyle w:val="Listenabsatz"/>
              <w:ind w:left="0"/>
              <w:rPr>
                <w:ins w:id="700" w:author="Christian Url" w:date="2023-05-14T21:34:00Z"/>
                <w:b/>
              </w:rPr>
            </w:pPr>
            <w:ins w:id="701" w:author="Christian Url" w:date="2023-05-14T21:34:00Z">
              <w:r w:rsidRPr="000145FD">
                <w:rPr>
                  <w:b/>
                </w:rPr>
                <w:t>Attribute Description</w:t>
              </w:r>
            </w:ins>
          </w:p>
        </w:tc>
      </w:tr>
      <w:tr w:rsidR="00221DD3" w:rsidRPr="000145FD" w14:paraId="406129F8" w14:textId="77777777" w:rsidTr="00374D94">
        <w:trPr>
          <w:ins w:id="702" w:author="Christian Url" w:date="2023-05-14T21:34:00Z"/>
        </w:trPr>
        <w:tc>
          <w:tcPr>
            <w:tcW w:w="2524" w:type="dxa"/>
          </w:tcPr>
          <w:p w14:paraId="1F7167A3" w14:textId="77777777" w:rsidR="00221DD3" w:rsidRPr="000145FD" w:rsidRDefault="00221DD3" w:rsidP="00374D94">
            <w:pPr>
              <w:pStyle w:val="Listenabsatz"/>
              <w:ind w:left="0"/>
              <w:rPr>
                <w:ins w:id="703" w:author="Christian Url" w:date="2023-05-14T21:34:00Z"/>
              </w:rPr>
            </w:pPr>
            <w:ins w:id="704" w:author="Christian Url" w:date="2023-05-14T21:34:00Z">
              <w:r>
                <w:t>target</w:t>
              </w:r>
            </w:ins>
          </w:p>
        </w:tc>
        <w:tc>
          <w:tcPr>
            <w:tcW w:w="6106" w:type="dxa"/>
          </w:tcPr>
          <w:p w14:paraId="5CA1A5C4" w14:textId="77777777" w:rsidR="00221DD3" w:rsidRPr="000145FD" w:rsidRDefault="00221DD3" w:rsidP="00374D94">
            <w:pPr>
              <w:pStyle w:val="Listenabsatz"/>
              <w:ind w:left="0"/>
              <w:rPr>
                <w:ins w:id="705" w:author="Christian Url" w:date="2023-05-14T21:34:00Z"/>
              </w:rPr>
            </w:pPr>
            <w:ins w:id="706" w:author="Christian Url" w:date="2023-05-14T21:34:00Z">
              <w:r>
                <w:t>Producer prices in industry</w:t>
              </w:r>
            </w:ins>
          </w:p>
        </w:tc>
      </w:tr>
    </w:tbl>
    <w:p w14:paraId="063C8328" w14:textId="77777777" w:rsidR="00221DD3" w:rsidRDefault="00221DD3" w:rsidP="003E4F43">
      <w:pPr>
        <w:rPr>
          <w:ins w:id="707" w:author="Christian Url" w:date="2023-05-14T21:35:00Z"/>
          <w:lang w:val="en-GB"/>
        </w:rPr>
      </w:pPr>
    </w:p>
    <w:p w14:paraId="16D8655B" w14:textId="4BCBDC00" w:rsidR="00221DD3" w:rsidRPr="000145FD" w:rsidRDefault="00221DD3" w:rsidP="00221DD3">
      <w:pPr>
        <w:rPr>
          <w:ins w:id="708" w:author="Christian Url" w:date="2023-05-14T21:35:00Z"/>
          <w:b/>
          <w:lang w:val="en-GB"/>
        </w:rPr>
      </w:pPr>
      <w:ins w:id="709" w:author="Christian Url" w:date="2023-05-14T21:35:00Z">
        <w:r w:rsidRPr="000145FD">
          <w:rPr>
            <w:b/>
            <w:lang w:val="en-GB"/>
          </w:rPr>
          <w:t>Country_</w:t>
        </w:r>
        <w:r>
          <w:rPr>
            <w:b/>
            <w:lang w:val="en-GB"/>
          </w:rPr>
          <w:t>9: EL</w:t>
        </w:r>
      </w:ins>
    </w:p>
    <w:p w14:paraId="06B500CB" w14:textId="77777777" w:rsidR="00221DD3" w:rsidRPr="000145FD" w:rsidRDefault="00221DD3" w:rsidP="00221DD3">
      <w:pPr>
        <w:pStyle w:val="Listenabsatz"/>
        <w:numPr>
          <w:ilvl w:val="0"/>
          <w:numId w:val="1"/>
        </w:numPr>
        <w:rPr>
          <w:ins w:id="710" w:author="Christian Url" w:date="2023-05-14T21:35:00Z"/>
        </w:rPr>
      </w:pPr>
      <w:ins w:id="711" w:author="Christian Url" w:date="2023-05-14T21:35:00Z">
        <w:r>
          <w:t>Producer prices in industry (domestic market) - PPI (Eurobase codes: STS_INPPD_M, INDIC_BT: PRIN, NACE_R2: B-E36, S_ADJ: NSA, UNIT: I15) [</w:t>
        </w:r>
        <w:r w:rsidRPr="003E4F43">
          <w:t>https://ec.europa.eu/eurostat/databrowser/view/STS_INPPD_M/default/table?lang=en</w:t>
        </w:r>
        <w:r w:rsidRPr="000145FD">
          <w:br/>
        </w:r>
        <w:r w:rsidRPr="000145FD">
          <w:rPr>
            <w:b/>
          </w:rPr>
          <w:t>Number of data points collected from the data source (for each reference period)</w:t>
        </w:r>
      </w:ins>
    </w:p>
    <w:tbl>
      <w:tblPr>
        <w:tblStyle w:val="Tabellenraster"/>
        <w:tblW w:w="0" w:type="auto"/>
        <w:tblInd w:w="720" w:type="dxa"/>
        <w:tblLook w:val="04A0" w:firstRow="1" w:lastRow="0" w:firstColumn="1" w:lastColumn="0" w:noHBand="0" w:noVBand="1"/>
      </w:tblPr>
      <w:tblGrid>
        <w:gridCol w:w="2528"/>
        <w:gridCol w:w="6102"/>
      </w:tblGrid>
      <w:tr w:rsidR="00221DD3" w:rsidRPr="000145FD" w14:paraId="5EB03707" w14:textId="77777777" w:rsidTr="00374D94">
        <w:trPr>
          <w:ins w:id="712" w:author="Christian Url" w:date="2023-05-14T21:35:00Z"/>
        </w:trPr>
        <w:tc>
          <w:tcPr>
            <w:tcW w:w="2528" w:type="dxa"/>
          </w:tcPr>
          <w:p w14:paraId="68EC3014" w14:textId="77777777" w:rsidR="00221DD3" w:rsidRPr="000145FD" w:rsidRDefault="00221DD3" w:rsidP="00374D94">
            <w:pPr>
              <w:pStyle w:val="Listenabsatz"/>
              <w:ind w:left="0"/>
              <w:rPr>
                <w:ins w:id="713" w:author="Christian Url" w:date="2023-05-14T21:35:00Z"/>
              </w:rPr>
            </w:pPr>
            <w:ins w:id="714" w:author="Christian Url" w:date="2023-05-14T21:35:00Z">
              <w:r w:rsidRPr="000145FD">
                <w:t>September 2022</w:t>
              </w:r>
            </w:ins>
          </w:p>
        </w:tc>
        <w:tc>
          <w:tcPr>
            <w:tcW w:w="6102" w:type="dxa"/>
          </w:tcPr>
          <w:p w14:paraId="47FD6248" w14:textId="77777777" w:rsidR="00221DD3" w:rsidRPr="000145FD" w:rsidRDefault="00221DD3" w:rsidP="00374D94">
            <w:pPr>
              <w:pStyle w:val="Listenabsatz"/>
              <w:ind w:left="0"/>
              <w:rPr>
                <w:ins w:id="715" w:author="Christian Url" w:date="2023-05-14T21:35:00Z"/>
              </w:rPr>
            </w:pPr>
            <w:ins w:id="716" w:author="Christian Url" w:date="2023-05-14T21:35:00Z">
              <w:r>
                <w:t>272</w:t>
              </w:r>
            </w:ins>
          </w:p>
        </w:tc>
      </w:tr>
      <w:tr w:rsidR="00221DD3" w:rsidRPr="000145FD" w14:paraId="3A8186B9" w14:textId="77777777" w:rsidTr="00374D94">
        <w:trPr>
          <w:ins w:id="717" w:author="Christian Url" w:date="2023-05-14T21:35:00Z"/>
        </w:trPr>
        <w:tc>
          <w:tcPr>
            <w:tcW w:w="2528" w:type="dxa"/>
          </w:tcPr>
          <w:p w14:paraId="293BDD56" w14:textId="77777777" w:rsidR="00221DD3" w:rsidRPr="000145FD" w:rsidRDefault="00221DD3" w:rsidP="00374D94">
            <w:pPr>
              <w:pStyle w:val="Listenabsatz"/>
              <w:ind w:left="0"/>
              <w:rPr>
                <w:ins w:id="718" w:author="Christian Url" w:date="2023-05-14T21:35:00Z"/>
              </w:rPr>
            </w:pPr>
            <w:ins w:id="719" w:author="Christian Url" w:date="2023-05-14T21:35:00Z">
              <w:r w:rsidRPr="000145FD">
                <w:t>October 2022</w:t>
              </w:r>
            </w:ins>
          </w:p>
        </w:tc>
        <w:tc>
          <w:tcPr>
            <w:tcW w:w="6102" w:type="dxa"/>
          </w:tcPr>
          <w:p w14:paraId="78A70541" w14:textId="77777777" w:rsidR="00221DD3" w:rsidRPr="000145FD" w:rsidRDefault="00221DD3" w:rsidP="00374D94">
            <w:pPr>
              <w:pStyle w:val="Listenabsatz"/>
              <w:ind w:left="0"/>
              <w:rPr>
                <w:ins w:id="720" w:author="Christian Url" w:date="2023-05-14T21:35:00Z"/>
              </w:rPr>
            </w:pPr>
            <w:ins w:id="721" w:author="Christian Url" w:date="2023-05-14T21:35:00Z">
              <w:r>
                <w:t>273</w:t>
              </w:r>
            </w:ins>
          </w:p>
        </w:tc>
      </w:tr>
      <w:tr w:rsidR="00221DD3" w:rsidRPr="000145FD" w14:paraId="3E9FE1AD" w14:textId="77777777" w:rsidTr="00374D94">
        <w:trPr>
          <w:ins w:id="722" w:author="Christian Url" w:date="2023-05-14T21:35:00Z"/>
        </w:trPr>
        <w:tc>
          <w:tcPr>
            <w:tcW w:w="2528" w:type="dxa"/>
          </w:tcPr>
          <w:p w14:paraId="161A47A5" w14:textId="77777777" w:rsidR="00221DD3" w:rsidRPr="000145FD" w:rsidRDefault="00221DD3" w:rsidP="00374D94">
            <w:pPr>
              <w:pStyle w:val="Listenabsatz"/>
              <w:ind w:left="0"/>
              <w:rPr>
                <w:ins w:id="723" w:author="Christian Url" w:date="2023-05-14T21:35:00Z"/>
              </w:rPr>
            </w:pPr>
            <w:ins w:id="724" w:author="Christian Url" w:date="2023-05-14T21:35:00Z">
              <w:r w:rsidRPr="000145FD">
                <w:t>November 2022</w:t>
              </w:r>
            </w:ins>
          </w:p>
        </w:tc>
        <w:tc>
          <w:tcPr>
            <w:tcW w:w="6102" w:type="dxa"/>
          </w:tcPr>
          <w:p w14:paraId="093B2FA7" w14:textId="77777777" w:rsidR="00221DD3" w:rsidRPr="000145FD" w:rsidRDefault="00221DD3" w:rsidP="00374D94">
            <w:pPr>
              <w:pStyle w:val="Listenabsatz"/>
              <w:ind w:left="0"/>
              <w:rPr>
                <w:ins w:id="725" w:author="Christian Url" w:date="2023-05-14T21:35:00Z"/>
              </w:rPr>
            </w:pPr>
            <w:ins w:id="726" w:author="Christian Url" w:date="2023-05-14T21:35:00Z">
              <w:r>
                <w:t>273</w:t>
              </w:r>
            </w:ins>
          </w:p>
        </w:tc>
      </w:tr>
      <w:tr w:rsidR="00221DD3" w:rsidRPr="000145FD" w14:paraId="40BDFCE2" w14:textId="77777777" w:rsidTr="00374D94">
        <w:trPr>
          <w:ins w:id="727" w:author="Christian Url" w:date="2023-05-14T21:35:00Z"/>
        </w:trPr>
        <w:tc>
          <w:tcPr>
            <w:tcW w:w="2528" w:type="dxa"/>
          </w:tcPr>
          <w:p w14:paraId="16A172AE" w14:textId="77777777" w:rsidR="00221DD3" w:rsidRPr="000145FD" w:rsidRDefault="00221DD3" w:rsidP="00374D94">
            <w:pPr>
              <w:pStyle w:val="Listenabsatz"/>
              <w:ind w:left="0"/>
              <w:rPr>
                <w:ins w:id="728" w:author="Christian Url" w:date="2023-05-14T21:35:00Z"/>
              </w:rPr>
            </w:pPr>
            <w:ins w:id="729" w:author="Christian Url" w:date="2023-05-14T21:35:00Z">
              <w:r w:rsidRPr="000145FD">
                <w:t>December 2022</w:t>
              </w:r>
            </w:ins>
          </w:p>
        </w:tc>
        <w:tc>
          <w:tcPr>
            <w:tcW w:w="6102" w:type="dxa"/>
          </w:tcPr>
          <w:p w14:paraId="4AB945F7" w14:textId="77777777" w:rsidR="00221DD3" w:rsidRPr="000145FD" w:rsidRDefault="00221DD3" w:rsidP="00374D94">
            <w:pPr>
              <w:pStyle w:val="Listenabsatz"/>
              <w:ind w:left="0"/>
              <w:rPr>
                <w:ins w:id="730" w:author="Christian Url" w:date="2023-05-14T21:35:00Z"/>
              </w:rPr>
            </w:pPr>
            <w:ins w:id="731" w:author="Christian Url" w:date="2023-05-14T21:35:00Z">
              <w:r>
                <w:t>273</w:t>
              </w:r>
            </w:ins>
          </w:p>
        </w:tc>
      </w:tr>
      <w:tr w:rsidR="00221DD3" w:rsidRPr="000145FD" w14:paraId="6C8ACB2D" w14:textId="77777777" w:rsidTr="00374D94">
        <w:trPr>
          <w:ins w:id="732" w:author="Christian Url" w:date="2023-05-14T21:35:00Z"/>
        </w:trPr>
        <w:tc>
          <w:tcPr>
            <w:tcW w:w="2528" w:type="dxa"/>
          </w:tcPr>
          <w:p w14:paraId="539B3002" w14:textId="77777777" w:rsidR="00221DD3" w:rsidRPr="000145FD" w:rsidRDefault="00221DD3" w:rsidP="00374D94">
            <w:pPr>
              <w:pStyle w:val="Listenabsatz"/>
              <w:ind w:left="0"/>
              <w:rPr>
                <w:ins w:id="733" w:author="Christian Url" w:date="2023-05-14T21:35:00Z"/>
              </w:rPr>
            </w:pPr>
            <w:ins w:id="734" w:author="Christian Url" w:date="2023-05-14T21:35:00Z">
              <w:r w:rsidRPr="000145FD">
                <w:t>January 2023</w:t>
              </w:r>
            </w:ins>
          </w:p>
        </w:tc>
        <w:tc>
          <w:tcPr>
            <w:tcW w:w="6102" w:type="dxa"/>
          </w:tcPr>
          <w:p w14:paraId="038DA8A1" w14:textId="77777777" w:rsidR="00221DD3" w:rsidRPr="000145FD" w:rsidRDefault="00221DD3" w:rsidP="00374D94">
            <w:pPr>
              <w:pStyle w:val="Listenabsatz"/>
              <w:ind w:left="0"/>
              <w:rPr>
                <w:ins w:id="735" w:author="Christian Url" w:date="2023-05-14T21:35:00Z"/>
              </w:rPr>
            </w:pPr>
            <w:ins w:id="736" w:author="Christian Url" w:date="2023-05-14T21:35:00Z">
              <w:r>
                <w:t>276</w:t>
              </w:r>
            </w:ins>
          </w:p>
        </w:tc>
      </w:tr>
      <w:tr w:rsidR="00221DD3" w:rsidRPr="000145FD" w14:paraId="6E9111BE" w14:textId="77777777" w:rsidTr="00374D94">
        <w:trPr>
          <w:ins w:id="737" w:author="Christian Url" w:date="2023-05-14T21:35:00Z"/>
        </w:trPr>
        <w:tc>
          <w:tcPr>
            <w:tcW w:w="2528" w:type="dxa"/>
          </w:tcPr>
          <w:p w14:paraId="23A18160" w14:textId="77777777" w:rsidR="00221DD3" w:rsidRPr="000145FD" w:rsidRDefault="00221DD3" w:rsidP="00374D94">
            <w:pPr>
              <w:pStyle w:val="Listenabsatz"/>
              <w:ind w:left="0"/>
              <w:rPr>
                <w:ins w:id="738" w:author="Christian Url" w:date="2023-05-14T21:35:00Z"/>
              </w:rPr>
            </w:pPr>
            <w:ins w:id="739" w:author="Christian Url" w:date="2023-05-14T21:35:00Z">
              <w:r w:rsidRPr="000145FD">
                <w:t>February 2023</w:t>
              </w:r>
            </w:ins>
          </w:p>
        </w:tc>
        <w:tc>
          <w:tcPr>
            <w:tcW w:w="6102" w:type="dxa"/>
          </w:tcPr>
          <w:p w14:paraId="05ECF574" w14:textId="77777777" w:rsidR="00221DD3" w:rsidRPr="000145FD" w:rsidRDefault="00221DD3" w:rsidP="00374D94">
            <w:pPr>
              <w:pStyle w:val="Listenabsatz"/>
              <w:ind w:left="0"/>
              <w:rPr>
                <w:ins w:id="740" w:author="Christian Url" w:date="2023-05-14T21:35:00Z"/>
              </w:rPr>
            </w:pPr>
            <w:ins w:id="741" w:author="Christian Url" w:date="2023-05-14T21:35:00Z">
              <w:r>
                <w:t>276</w:t>
              </w:r>
            </w:ins>
          </w:p>
        </w:tc>
      </w:tr>
      <w:tr w:rsidR="00221DD3" w:rsidRPr="000145FD" w14:paraId="0E8A9F61" w14:textId="77777777" w:rsidTr="00374D94">
        <w:trPr>
          <w:ins w:id="742" w:author="Christian Url" w:date="2023-05-14T21:35:00Z"/>
        </w:trPr>
        <w:tc>
          <w:tcPr>
            <w:tcW w:w="2528" w:type="dxa"/>
          </w:tcPr>
          <w:p w14:paraId="4E62A57A" w14:textId="77777777" w:rsidR="00221DD3" w:rsidRPr="000145FD" w:rsidRDefault="00221DD3" w:rsidP="00374D94">
            <w:pPr>
              <w:pStyle w:val="Listenabsatz"/>
              <w:ind w:left="0"/>
              <w:rPr>
                <w:ins w:id="743" w:author="Christian Url" w:date="2023-05-14T21:35:00Z"/>
              </w:rPr>
            </w:pPr>
            <w:ins w:id="744" w:author="Christian Url" w:date="2023-05-14T21:35:00Z">
              <w:r w:rsidRPr="000145FD">
                <w:t>March 2023</w:t>
              </w:r>
            </w:ins>
          </w:p>
        </w:tc>
        <w:tc>
          <w:tcPr>
            <w:tcW w:w="6102" w:type="dxa"/>
          </w:tcPr>
          <w:p w14:paraId="3973121C" w14:textId="77777777" w:rsidR="00221DD3" w:rsidRPr="000145FD" w:rsidRDefault="00221DD3" w:rsidP="00374D94">
            <w:pPr>
              <w:pStyle w:val="Listenabsatz"/>
              <w:ind w:left="0"/>
              <w:rPr>
                <w:ins w:id="745" w:author="Christian Url" w:date="2023-05-14T21:35:00Z"/>
              </w:rPr>
            </w:pPr>
            <w:ins w:id="746" w:author="Christian Url" w:date="2023-05-14T21:35:00Z">
              <w:r>
                <w:t>278</w:t>
              </w:r>
            </w:ins>
          </w:p>
        </w:tc>
      </w:tr>
      <w:tr w:rsidR="00221DD3" w:rsidRPr="000145FD" w14:paraId="48D0AB27" w14:textId="77777777" w:rsidTr="00374D94">
        <w:trPr>
          <w:ins w:id="747" w:author="Christian Url" w:date="2023-05-14T21:35:00Z"/>
        </w:trPr>
        <w:tc>
          <w:tcPr>
            <w:tcW w:w="2528" w:type="dxa"/>
          </w:tcPr>
          <w:p w14:paraId="77111298" w14:textId="77777777" w:rsidR="00221DD3" w:rsidRPr="000145FD" w:rsidRDefault="00221DD3" w:rsidP="00374D94">
            <w:pPr>
              <w:pStyle w:val="Listenabsatz"/>
              <w:ind w:left="0"/>
              <w:rPr>
                <w:ins w:id="748" w:author="Christian Url" w:date="2023-05-14T21:35:00Z"/>
              </w:rPr>
            </w:pPr>
            <w:ins w:id="749" w:author="Christian Url" w:date="2023-05-14T21:35:00Z">
              <w:r w:rsidRPr="000145FD">
                <w:t>April 2023</w:t>
              </w:r>
            </w:ins>
          </w:p>
        </w:tc>
        <w:tc>
          <w:tcPr>
            <w:tcW w:w="6102" w:type="dxa"/>
          </w:tcPr>
          <w:p w14:paraId="6503408F" w14:textId="77777777" w:rsidR="00221DD3" w:rsidRPr="000145FD" w:rsidRDefault="00221DD3" w:rsidP="00374D94">
            <w:pPr>
              <w:pStyle w:val="Listenabsatz"/>
              <w:ind w:left="0"/>
              <w:rPr>
                <w:ins w:id="750" w:author="Christian Url" w:date="2023-05-14T21:35:00Z"/>
              </w:rPr>
            </w:pPr>
            <w:ins w:id="751" w:author="Christian Url" w:date="2023-05-14T21:35:00Z">
              <w:r>
                <w:t>279</w:t>
              </w:r>
            </w:ins>
          </w:p>
        </w:tc>
      </w:tr>
    </w:tbl>
    <w:p w14:paraId="0842E504" w14:textId="77777777" w:rsidR="00221DD3" w:rsidRPr="000145FD" w:rsidRDefault="00221DD3" w:rsidP="00221DD3">
      <w:pPr>
        <w:pStyle w:val="Listenabsatz"/>
        <w:rPr>
          <w:ins w:id="752" w:author="Christian Url" w:date="2023-05-14T21:35:00Z"/>
        </w:rPr>
      </w:pPr>
      <w:ins w:id="753" w:author="Christian Url" w:date="2023-05-14T21:35:00Z">
        <w:r w:rsidRPr="000145FD">
          <w:br/>
        </w:r>
        <w:r w:rsidRPr="000145FD">
          <w:rPr>
            <w:b/>
          </w:rPr>
          <w:t>Structure of the data used to predict the point estimates</w:t>
        </w:r>
      </w:ins>
    </w:p>
    <w:tbl>
      <w:tblPr>
        <w:tblStyle w:val="Tabellenraster"/>
        <w:tblW w:w="0" w:type="auto"/>
        <w:tblInd w:w="720" w:type="dxa"/>
        <w:tblLook w:val="04A0" w:firstRow="1" w:lastRow="0" w:firstColumn="1" w:lastColumn="0" w:noHBand="0" w:noVBand="1"/>
      </w:tblPr>
      <w:tblGrid>
        <w:gridCol w:w="2524"/>
        <w:gridCol w:w="6106"/>
      </w:tblGrid>
      <w:tr w:rsidR="00221DD3" w:rsidRPr="000145FD" w14:paraId="000286C8" w14:textId="77777777" w:rsidTr="00374D94">
        <w:trPr>
          <w:ins w:id="754" w:author="Christian Url" w:date="2023-05-14T21:35:00Z"/>
        </w:trPr>
        <w:tc>
          <w:tcPr>
            <w:tcW w:w="2524" w:type="dxa"/>
          </w:tcPr>
          <w:p w14:paraId="095888DF" w14:textId="77777777" w:rsidR="00221DD3" w:rsidRPr="000145FD" w:rsidRDefault="00221DD3" w:rsidP="00374D94">
            <w:pPr>
              <w:pStyle w:val="Listenabsatz"/>
              <w:ind w:left="0"/>
              <w:rPr>
                <w:ins w:id="755" w:author="Christian Url" w:date="2023-05-14T21:35:00Z"/>
                <w:b/>
              </w:rPr>
            </w:pPr>
            <w:ins w:id="756" w:author="Christian Url" w:date="2023-05-14T21:35:00Z">
              <w:r w:rsidRPr="000145FD">
                <w:rPr>
                  <w:b/>
                </w:rPr>
                <w:lastRenderedPageBreak/>
                <w:t>Attribute Name</w:t>
              </w:r>
            </w:ins>
          </w:p>
        </w:tc>
        <w:tc>
          <w:tcPr>
            <w:tcW w:w="6106" w:type="dxa"/>
          </w:tcPr>
          <w:p w14:paraId="24879241" w14:textId="77777777" w:rsidR="00221DD3" w:rsidRPr="000145FD" w:rsidRDefault="00221DD3" w:rsidP="00374D94">
            <w:pPr>
              <w:pStyle w:val="Listenabsatz"/>
              <w:ind w:left="0"/>
              <w:rPr>
                <w:ins w:id="757" w:author="Christian Url" w:date="2023-05-14T21:35:00Z"/>
                <w:b/>
              </w:rPr>
            </w:pPr>
            <w:ins w:id="758" w:author="Christian Url" w:date="2023-05-14T21:35:00Z">
              <w:r w:rsidRPr="000145FD">
                <w:rPr>
                  <w:b/>
                </w:rPr>
                <w:t>Attribute Description</w:t>
              </w:r>
            </w:ins>
          </w:p>
        </w:tc>
      </w:tr>
      <w:tr w:rsidR="00221DD3" w:rsidRPr="000145FD" w14:paraId="50D9888B" w14:textId="77777777" w:rsidTr="00374D94">
        <w:trPr>
          <w:ins w:id="759" w:author="Christian Url" w:date="2023-05-14T21:35:00Z"/>
        </w:trPr>
        <w:tc>
          <w:tcPr>
            <w:tcW w:w="2524" w:type="dxa"/>
          </w:tcPr>
          <w:p w14:paraId="7BF95ED9" w14:textId="77777777" w:rsidR="00221DD3" w:rsidRPr="000145FD" w:rsidRDefault="00221DD3" w:rsidP="00374D94">
            <w:pPr>
              <w:pStyle w:val="Listenabsatz"/>
              <w:ind w:left="0"/>
              <w:rPr>
                <w:ins w:id="760" w:author="Christian Url" w:date="2023-05-14T21:35:00Z"/>
              </w:rPr>
            </w:pPr>
            <w:ins w:id="761" w:author="Christian Url" w:date="2023-05-14T21:35:00Z">
              <w:r>
                <w:t>target</w:t>
              </w:r>
            </w:ins>
          </w:p>
        </w:tc>
        <w:tc>
          <w:tcPr>
            <w:tcW w:w="6106" w:type="dxa"/>
          </w:tcPr>
          <w:p w14:paraId="28B8B3E1" w14:textId="77777777" w:rsidR="00221DD3" w:rsidRPr="000145FD" w:rsidRDefault="00221DD3" w:rsidP="00374D94">
            <w:pPr>
              <w:pStyle w:val="Listenabsatz"/>
              <w:ind w:left="0"/>
              <w:rPr>
                <w:ins w:id="762" w:author="Christian Url" w:date="2023-05-14T21:35:00Z"/>
              </w:rPr>
            </w:pPr>
            <w:ins w:id="763" w:author="Christian Url" w:date="2023-05-14T21:35:00Z">
              <w:r>
                <w:t>Producer prices in industry</w:t>
              </w:r>
            </w:ins>
          </w:p>
        </w:tc>
      </w:tr>
    </w:tbl>
    <w:p w14:paraId="2C79572B" w14:textId="77777777" w:rsidR="00221DD3" w:rsidRDefault="00221DD3" w:rsidP="003E4F43">
      <w:pPr>
        <w:rPr>
          <w:ins w:id="764" w:author="Christian Url" w:date="2023-05-14T21:35:00Z"/>
          <w:lang w:val="en-GB"/>
        </w:rPr>
      </w:pPr>
    </w:p>
    <w:p w14:paraId="65F5B462" w14:textId="356B0D56" w:rsidR="00221DD3" w:rsidRPr="000145FD" w:rsidRDefault="00221DD3" w:rsidP="00221DD3">
      <w:pPr>
        <w:rPr>
          <w:ins w:id="765" w:author="Christian Url" w:date="2023-05-14T21:35:00Z"/>
          <w:b/>
          <w:lang w:val="en-GB"/>
        </w:rPr>
      </w:pPr>
      <w:ins w:id="766" w:author="Christian Url" w:date="2023-05-14T21:35:00Z">
        <w:r w:rsidRPr="000145FD">
          <w:rPr>
            <w:b/>
            <w:lang w:val="en-GB"/>
          </w:rPr>
          <w:t>Country_1</w:t>
        </w:r>
        <w:r>
          <w:rPr>
            <w:b/>
            <w:lang w:val="en-GB"/>
          </w:rPr>
          <w:t>0: ES</w:t>
        </w:r>
      </w:ins>
    </w:p>
    <w:p w14:paraId="1E160D10" w14:textId="77777777" w:rsidR="00221DD3" w:rsidRPr="000145FD" w:rsidRDefault="00221DD3" w:rsidP="00221DD3">
      <w:pPr>
        <w:pStyle w:val="Listenabsatz"/>
        <w:numPr>
          <w:ilvl w:val="0"/>
          <w:numId w:val="1"/>
        </w:numPr>
        <w:rPr>
          <w:ins w:id="767" w:author="Christian Url" w:date="2023-05-14T21:35:00Z"/>
        </w:rPr>
      </w:pPr>
      <w:ins w:id="768" w:author="Christian Url" w:date="2023-05-14T21:35:00Z">
        <w:r>
          <w:t>Producer prices in industry (domestic market) - PPI (Eurobase codes: STS_INPPD_M, INDIC_BT: PRIN, NACE_R2: B-E36, S_ADJ: NSA, UNIT: I15) [</w:t>
        </w:r>
        <w:r w:rsidRPr="003E4F43">
          <w:t>https://ec.europa.eu/eurostat/databrowser/view/STS_INPPD_M/default/table?lang=en</w:t>
        </w:r>
        <w:r w:rsidRPr="000145FD">
          <w:br/>
        </w:r>
        <w:r w:rsidRPr="000145FD">
          <w:rPr>
            <w:b/>
          </w:rPr>
          <w:t>Number of data points collected from the data source (for each reference period)</w:t>
        </w:r>
      </w:ins>
    </w:p>
    <w:tbl>
      <w:tblPr>
        <w:tblStyle w:val="Tabellenraster"/>
        <w:tblW w:w="0" w:type="auto"/>
        <w:tblInd w:w="720" w:type="dxa"/>
        <w:tblLook w:val="04A0" w:firstRow="1" w:lastRow="0" w:firstColumn="1" w:lastColumn="0" w:noHBand="0" w:noVBand="1"/>
      </w:tblPr>
      <w:tblGrid>
        <w:gridCol w:w="2528"/>
        <w:gridCol w:w="6102"/>
      </w:tblGrid>
      <w:tr w:rsidR="00221DD3" w:rsidRPr="000145FD" w14:paraId="7E0A5C5F" w14:textId="77777777" w:rsidTr="00374D94">
        <w:trPr>
          <w:ins w:id="769" w:author="Christian Url" w:date="2023-05-14T21:35:00Z"/>
        </w:trPr>
        <w:tc>
          <w:tcPr>
            <w:tcW w:w="2528" w:type="dxa"/>
          </w:tcPr>
          <w:p w14:paraId="4EFFE326" w14:textId="77777777" w:rsidR="00221DD3" w:rsidRPr="000145FD" w:rsidRDefault="00221DD3" w:rsidP="00374D94">
            <w:pPr>
              <w:pStyle w:val="Listenabsatz"/>
              <w:ind w:left="0"/>
              <w:rPr>
                <w:ins w:id="770" w:author="Christian Url" w:date="2023-05-14T21:35:00Z"/>
              </w:rPr>
            </w:pPr>
            <w:ins w:id="771" w:author="Christian Url" w:date="2023-05-14T21:35:00Z">
              <w:r w:rsidRPr="000145FD">
                <w:t>September 2022</w:t>
              </w:r>
            </w:ins>
          </w:p>
        </w:tc>
        <w:tc>
          <w:tcPr>
            <w:tcW w:w="6102" w:type="dxa"/>
          </w:tcPr>
          <w:p w14:paraId="49B9F575" w14:textId="3F255775" w:rsidR="00221DD3" w:rsidRPr="000145FD" w:rsidRDefault="00221DD3" w:rsidP="00374D94">
            <w:pPr>
              <w:pStyle w:val="Listenabsatz"/>
              <w:ind w:left="0"/>
              <w:rPr>
                <w:ins w:id="772" w:author="Christian Url" w:date="2023-05-14T21:35:00Z"/>
              </w:rPr>
            </w:pPr>
            <w:ins w:id="773" w:author="Christian Url" w:date="2023-05-14T21:35:00Z">
              <w:r>
                <w:t>5</w:t>
              </w:r>
              <w:r>
                <w:t>72</w:t>
              </w:r>
            </w:ins>
          </w:p>
        </w:tc>
      </w:tr>
      <w:tr w:rsidR="00221DD3" w:rsidRPr="000145FD" w14:paraId="38CFA968" w14:textId="77777777" w:rsidTr="00374D94">
        <w:trPr>
          <w:ins w:id="774" w:author="Christian Url" w:date="2023-05-14T21:35:00Z"/>
        </w:trPr>
        <w:tc>
          <w:tcPr>
            <w:tcW w:w="2528" w:type="dxa"/>
          </w:tcPr>
          <w:p w14:paraId="6E86A4AA" w14:textId="77777777" w:rsidR="00221DD3" w:rsidRPr="000145FD" w:rsidRDefault="00221DD3" w:rsidP="00374D94">
            <w:pPr>
              <w:pStyle w:val="Listenabsatz"/>
              <w:ind w:left="0"/>
              <w:rPr>
                <w:ins w:id="775" w:author="Christian Url" w:date="2023-05-14T21:35:00Z"/>
              </w:rPr>
            </w:pPr>
            <w:ins w:id="776" w:author="Christian Url" w:date="2023-05-14T21:35:00Z">
              <w:r w:rsidRPr="000145FD">
                <w:t>October 2022</w:t>
              </w:r>
            </w:ins>
          </w:p>
        </w:tc>
        <w:tc>
          <w:tcPr>
            <w:tcW w:w="6102" w:type="dxa"/>
          </w:tcPr>
          <w:p w14:paraId="3E680D36" w14:textId="11BE84DC" w:rsidR="00221DD3" w:rsidRPr="000145FD" w:rsidRDefault="00221DD3" w:rsidP="00374D94">
            <w:pPr>
              <w:pStyle w:val="Listenabsatz"/>
              <w:ind w:left="0"/>
              <w:rPr>
                <w:ins w:id="777" w:author="Christian Url" w:date="2023-05-14T21:35:00Z"/>
              </w:rPr>
            </w:pPr>
            <w:ins w:id="778" w:author="Christian Url" w:date="2023-05-14T21:35:00Z">
              <w:r>
                <w:t>573</w:t>
              </w:r>
            </w:ins>
          </w:p>
        </w:tc>
      </w:tr>
      <w:tr w:rsidR="00221DD3" w:rsidRPr="000145FD" w14:paraId="7BA9950B" w14:textId="77777777" w:rsidTr="00374D94">
        <w:trPr>
          <w:ins w:id="779" w:author="Christian Url" w:date="2023-05-14T21:35:00Z"/>
        </w:trPr>
        <w:tc>
          <w:tcPr>
            <w:tcW w:w="2528" w:type="dxa"/>
          </w:tcPr>
          <w:p w14:paraId="11A2DDFD" w14:textId="77777777" w:rsidR="00221DD3" w:rsidRPr="000145FD" w:rsidRDefault="00221DD3" w:rsidP="00374D94">
            <w:pPr>
              <w:pStyle w:val="Listenabsatz"/>
              <w:ind w:left="0"/>
              <w:rPr>
                <w:ins w:id="780" w:author="Christian Url" w:date="2023-05-14T21:35:00Z"/>
              </w:rPr>
            </w:pPr>
            <w:ins w:id="781" w:author="Christian Url" w:date="2023-05-14T21:35:00Z">
              <w:r w:rsidRPr="000145FD">
                <w:t>November 2022</w:t>
              </w:r>
            </w:ins>
          </w:p>
        </w:tc>
        <w:tc>
          <w:tcPr>
            <w:tcW w:w="6102" w:type="dxa"/>
          </w:tcPr>
          <w:p w14:paraId="302AF945" w14:textId="58F21936" w:rsidR="00221DD3" w:rsidRPr="000145FD" w:rsidRDefault="00221DD3" w:rsidP="00374D94">
            <w:pPr>
              <w:pStyle w:val="Listenabsatz"/>
              <w:ind w:left="0"/>
              <w:rPr>
                <w:ins w:id="782" w:author="Christian Url" w:date="2023-05-14T21:35:00Z"/>
              </w:rPr>
            </w:pPr>
            <w:ins w:id="783" w:author="Christian Url" w:date="2023-05-14T21:35:00Z">
              <w:r>
                <w:t>573</w:t>
              </w:r>
            </w:ins>
          </w:p>
        </w:tc>
      </w:tr>
      <w:tr w:rsidR="00221DD3" w:rsidRPr="000145FD" w14:paraId="02431B62" w14:textId="77777777" w:rsidTr="00374D94">
        <w:trPr>
          <w:ins w:id="784" w:author="Christian Url" w:date="2023-05-14T21:35:00Z"/>
        </w:trPr>
        <w:tc>
          <w:tcPr>
            <w:tcW w:w="2528" w:type="dxa"/>
          </w:tcPr>
          <w:p w14:paraId="33C7C40D" w14:textId="77777777" w:rsidR="00221DD3" w:rsidRPr="000145FD" w:rsidRDefault="00221DD3" w:rsidP="00374D94">
            <w:pPr>
              <w:pStyle w:val="Listenabsatz"/>
              <w:ind w:left="0"/>
              <w:rPr>
                <w:ins w:id="785" w:author="Christian Url" w:date="2023-05-14T21:35:00Z"/>
              </w:rPr>
            </w:pPr>
            <w:ins w:id="786" w:author="Christian Url" w:date="2023-05-14T21:35:00Z">
              <w:r w:rsidRPr="000145FD">
                <w:t>December 2022</w:t>
              </w:r>
            </w:ins>
          </w:p>
        </w:tc>
        <w:tc>
          <w:tcPr>
            <w:tcW w:w="6102" w:type="dxa"/>
          </w:tcPr>
          <w:p w14:paraId="11B906B5" w14:textId="28E427D2" w:rsidR="00221DD3" w:rsidRPr="000145FD" w:rsidRDefault="00221DD3" w:rsidP="00374D94">
            <w:pPr>
              <w:pStyle w:val="Listenabsatz"/>
              <w:ind w:left="0"/>
              <w:rPr>
                <w:ins w:id="787" w:author="Christian Url" w:date="2023-05-14T21:35:00Z"/>
              </w:rPr>
            </w:pPr>
            <w:ins w:id="788" w:author="Christian Url" w:date="2023-05-14T21:35:00Z">
              <w:r>
                <w:t>573</w:t>
              </w:r>
            </w:ins>
          </w:p>
        </w:tc>
      </w:tr>
      <w:tr w:rsidR="00221DD3" w:rsidRPr="000145FD" w14:paraId="011CC786" w14:textId="77777777" w:rsidTr="00374D94">
        <w:trPr>
          <w:ins w:id="789" w:author="Christian Url" w:date="2023-05-14T21:35:00Z"/>
        </w:trPr>
        <w:tc>
          <w:tcPr>
            <w:tcW w:w="2528" w:type="dxa"/>
          </w:tcPr>
          <w:p w14:paraId="637E38F8" w14:textId="77777777" w:rsidR="00221DD3" w:rsidRPr="000145FD" w:rsidRDefault="00221DD3" w:rsidP="00374D94">
            <w:pPr>
              <w:pStyle w:val="Listenabsatz"/>
              <w:ind w:left="0"/>
              <w:rPr>
                <w:ins w:id="790" w:author="Christian Url" w:date="2023-05-14T21:35:00Z"/>
              </w:rPr>
            </w:pPr>
            <w:ins w:id="791" w:author="Christian Url" w:date="2023-05-14T21:35:00Z">
              <w:r w:rsidRPr="000145FD">
                <w:t>January 2023</w:t>
              </w:r>
            </w:ins>
          </w:p>
        </w:tc>
        <w:tc>
          <w:tcPr>
            <w:tcW w:w="6102" w:type="dxa"/>
          </w:tcPr>
          <w:p w14:paraId="7C5C6F0A" w14:textId="05098CA5" w:rsidR="00221DD3" w:rsidRPr="000145FD" w:rsidRDefault="00221DD3" w:rsidP="00374D94">
            <w:pPr>
              <w:pStyle w:val="Listenabsatz"/>
              <w:ind w:left="0"/>
              <w:rPr>
                <w:ins w:id="792" w:author="Christian Url" w:date="2023-05-14T21:35:00Z"/>
              </w:rPr>
            </w:pPr>
            <w:ins w:id="793" w:author="Christian Url" w:date="2023-05-14T21:35:00Z">
              <w:r>
                <w:t>576</w:t>
              </w:r>
            </w:ins>
          </w:p>
        </w:tc>
      </w:tr>
      <w:tr w:rsidR="00221DD3" w:rsidRPr="000145FD" w14:paraId="3CD346A0" w14:textId="77777777" w:rsidTr="00374D94">
        <w:trPr>
          <w:ins w:id="794" w:author="Christian Url" w:date="2023-05-14T21:35:00Z"/>
        </w:trPr>
        <w:tc>
          <w:tcPr>
            <w:tcW w:w="2528" w:type="dxa"/>
          </w:tcPr>
          <w:p w14:paraId="481F20F1" w14:textId="77777777" w:rsidR="00221DD3" w:rsidRPr="000145FD" w:rsidRDefault="00221DD3" w:rsidP="00374D94">
            <w:pPr>
              <w:pStyle w:val="Listenabsatz"/>
              <w:ind w:left="0"/>
              <w:rPr>
                <w:ins w:id="795" w:author="Christian Url" w:date="2023-05-14T21:35:00Z"/>
              </w:rPr>
            </w:pPr>
            <w:ins w:id="796" w:author="Christian Url" w:date="2023-05-14T21:35:00Z">
              <w:r w:rsidRPr="000145FD">
                <w:t>February 2023</w:t>
              </w:r>
            </w:ins>
          </w:p>
        </w:tc>
        <w:tc>
          <w:tcPr>
            <w:tcW w:w="6102" w:type="dxa"/>
          </w:tcPr>
          <w:p w14:paraId="6D3F9F68" w14:textId="3BC38967" w:rsidR="00221DD3" w:rsidRPr="000145FD" w:rsidRDefault="00221DD3" w:rsidP="00374D94">
            <w:pPr>
              <w:pStyle w:val="Listenabsatz"/>
              <w:ind w:left="0"/>
              <w:rPr>
                <w:ins w:id="797" w:author="Christian Url" w:date="2023-05-14T21:35:00Z"/>
              </w:rPr>
            </w:pPr>
            <w:ins w:id="798" w:author="Christian Url" w:date="2023-05-14T21:35:00Z">
              <w:r>
                <w:t>276</w:t>
              </w:r>
            </w:ins>
          </w:p>
        </w:tc>
      </w:tr>
      <w:tr w:rsidR="00221DD3" w:rsidRPr="000145FD" w14:paraId="000AEAA1" w14:textId="77777777" w:rsidTr="00374D94">
        <w:trPr>
          <w:ins w:id="799" w:author="Christian Url" w:date="2023-05-14T21:35:00Z"/>
        </w:trPr>
        <w:tc>
          <w:tcPr>
            <w:tcW w:w="2528" w:type="dxa"/>
          </w:tcPr>
          <w:p w14:paraId="10494D0F" w14:textId="77777777" w:rsidR="00221DD3" w:rsidRPr="000145FD" w:rsidRDefault="00221DD3" w:rsidP="00374D94">
            <w:pPr>
              <w:pStyle w:val="Listenabsatz"/>
              <w:ind w:left="0"/>
              <w:rPr>
                <w:ins w:id="800" w:author="Christian Url" w:date="2023-05-14T21:35:00Z"/>
              </w:rPr>
            </w:pPr>
            <w:ins w:id="801" w:author="Christian Url" w:date="2023-05-14T21:35:00Z">
              <w:r w:rsidRPr="000145FD">
                <w:t>March 2023</w:t>
              </w:r>
            </w:ins>
          </w:p>
        </w:tc>
        <w:tc>
          <w:tcPr>
            <w:tcW w:w="6102" w:type="dxa"/>
          </w:tcPr>
          <w:p w14:paraId="671DDF43" w14:textId="3C42F56A" w:rsidR="00221DD3" w:rsidRPr="000145FD" w:rsidRDefault="00221DD3" w:rsidP="00374D94">
            <w:pPr>
              <w:pStyle w:val="Listenabsatz"/>
              <w:ind w:left="0"/>
              <w:rPr>
                <w:ins w:id="802" w:author="Christian Url" w:date="2023-05-14T21:35:00Z"/>
              </w:rPr>
            </w:pPr>
            <w:ins w:id="803" w:author="Christian Url" w:date="2023-05-14T21:35:00Z">
              <w:r>
                <w:t>278</w:t>
              </w:r>
            </w:ins>
          </w:p>
        </w:tc>
      </w:tr>
      <w:tr w:rsidR="00221DD3" w:rsidRPr="000145FD" w14:paraId="25A02677" w14:textId="77777777" w:rsidTr="00374D94">
        <w:trPr>
          <w:ins w:id="804" w:author="Christian Url" w:date="2023-05-14T21:35:00Z"/>
        </w:trPr>
        <w:tc>
          <w:tcPr>
            <w:tcW w:w="2528" w:type="dxa"/>
          </w:tcPr>
          <w:p w14:paraId="3DD7DB6F" w14:textId="77777777" w:rsidR="00221DD3" w:rsidRPr="000145FD" w:rsidRDefault="00221DD3" w:rsidP="00374D94">
            <w:pPr>
              <w:pStyle w:val="Listenabsatz"/>
              <w:ind w:left="0"/>
              <w:rPr>
                <w:ins w:id="805" w:author="Christian Url" w:date="2023-05-14T21:35:00Z"/>
              </w:rPr>
            </w:pPr>
            <w:ins w:id="806" w:author="Christian Url" w:date="2023-05-14T21:35:00Z">
              <w:r w:rsidRPr="000145FD">
                <w:t>April 2023</w:t>
              </w:r>
            </w:ins>
          </w:p>
        </w:tc>
        <w:tc>
          <w:tcPr>
            <w:tcW w:w="6102" w:type="dxa"/>
          </w:tcPr>
          <w:p w14:paraId="1D0A0CF7" w14:textId="6196D40D" w:rsidR="00221DD3" w:rsidRPr="000145FD" w:rsidRDefault="00221DD3" w:rsidP="00374D94">
            <w:pPr>
              <w:pStyle w:val="Listenabsatz"/>
              <w:ind w:left="0"/>
              <w:rPr>
                <w:ins w:id="807" w:author="Christian Url" w:date="2023-05-14T21:35:00Z"/>
              </w:rPr>
            </w:pPr>
            <w:ins w:id="808" w:author="Christian Url" w:date="2023-05-14T21:35:00Z">
              <w:r>
                <w:t>279</w:t>
              </w:r>
            </w:ins>
          </w:p>
        </w:tc>
      </w:tr>
    </w:tbl>
    <w:p w14:paraId="0BF068B1" w14:textId="77777777" w:rsidR="00221DD3" w:rsidRPr="000145FD" w:rsidRDefault="00221DD3" w:rsidP="00221DD3">
      <w:pPr>
        <w:pStyle w:val="Listenabsatz"/>
        <w:rPr>
          <w:ins w:id="809" w:author="Christian Url" w:date="2023-05-14T21:35:00Z"/>
        </w:rPr>
      </w:pPr>
      <w:ins w:id="810" w:author="Christian Url" w:date="2023-05-14T21:35:00Z">
        <w:r w:rsidRPr="000145FD">
          <w:br/>
        </w:r>
        <w:r w:rsidRPr="000145FD">
          <w:rPr>
            <w:b/>
          </w:rPr>
          <w:t>Structure of the data used to predict the point estimates</w:t>
        </w:r>
      </w:ins>
    </w:p>
    <w:tbl>
      <w:tblPr>
        <w:tblStyle w:val="Tabellenraster"/>
        <w:tblW w:w="0" w:type="auto"/>
        <w:tblInd w:w="720" w:type="dxa"/>
        <w:tblLook w:val="04A0" w:firstRow="1" w:lastRow="0" w:firstColumn="1" w:lastColumn="0" w:noHBand="0" w:noVBand="1"/>
      </w:tblPr>
      <w:tblGrid>
        <w:gridCol w:w="2524"/>
        <w:gridCol w:w="6106"/>
      </w:tblGrid>
      <w:tr w:rsidR="00221DD3" w:rsidRPr="000145FD" w14:paraId="605685CC" w14:textId="77777777" w:rsidTr="00374D94">
        <w:trPr>
          <w:ins w:id="811" w:author="Christian Url" w:date="2023-05-14T21:35:00Z"/>
        </w:trPr>
        <w:tc>
          <w:tcPr>
            <w:tcW w:w="2524" w:type="dxa"/>
          </w:tcPr>
          <w:p w14:paraId="20ED1064" w14:textId="77777777" w:rsidR="00221DD3" w:rsidRPr="000145FD" w:rsidRDefault="00221DD3" w:rsidP="00374D94">
            <w:pPr>
              <w:pStyle w:val="Listenabsatz"/>
              <w:ind w:left="0"/>
              <w:rPr>
                <w:ins w:id="812" w:author="Christian Url" w:date="2023-05-14T21:35:00Z"/>
                <w:b/>
              </w:rPr>
            </w:pPr>
            <w:ins w:id="813" w:author="Christian Url" w:date="2023-05-14T21:35:00Z">
              <w:r w:rsidRPr="000145FD">
                <w:rPr>
                  <w:b/>
                </w:rPr>
                <w:t>Attribute Name</w:t>
              </w:r>
            </w:ins>
          </w:p>
        </w:tc>
        <w:tc>
          <w:tcPr>
            <w:tcW w:w="6106" w:type="dxa"/>
          </w:tcPr>
          <w:p w14:paraId="419A87BF" w14:textId="77777777" w:rsidR="00221DD3" w:rsidRPr="000145FD" w:rsidRDefault="00221DD3" w:rsidP="00374D94">
            <w:pPr>
              <w:pStyle w:val="Listenabsatz"/>
              <w:ind w:left="0"/>
              <w:rPr>
                <w:ins w:id="814" w:author="Christian Url" w:date="2023-05-14T21:35:00Z"/>
                <w:b/>
              </w:rPr>
            </w:pPr>
            <w:ins w:id="815" w:author="Christian Url" w:date="2023-05-14T21:35:00Z">
              <w:r w:rsidRPr="000145FD">
                <w:rPr>
                  <w:b/>
                </w:rPr>
                <w:t>Attribute Description</w:t>
              </w:r>
            </w:ins>
          </w:p>
        </w:tc>
      </w:tr>
      <w:tr w:rsidR="00221DD3" w:rsidRPr="000145FD" w14:paraId="483BB524" w14:textId="77777777" w:rsidTr="00374D94">
        <w:trPr>
          <w:ins w:id="816" w:author="Christian Url" w:date="2023-05-14T21:35:00Z"/>
        </w:trPr>
        <w:tc>
          <w:tcPr>
            <w:tcW w:w="2524" w:type="dxa"/>
          </w:tcPr>
          <w:p w14:paraId="7257D406" w14:textId="77777777" w:rsidR="00221DD3" w:rsidRPr="000145FD" w:rsidRDefault="00221DD3" w:rsidP="00374D94">
            <w:pPr>
              <w:pStyle w:val="Listenabsatz"/>
              <w:ind w:left="0"/>
              <w:rPr>
                <w:ins w:id="817" w:author="Christian Url" w:date="2023-05-14T21:35:00Z"/>
              </w:rPr>
            </w:pPr>
            <w:ins w:id="818" w:author="Christian Url" w:date="2023-05-14T21:35:00Z">
              <w:r>
                <w:t>target</w:t>
              </w:r>
            </w:ins>
          </w:p>
        </w:tc>
        <w:tc>
          <w:tcPr>
            <w:tcW w:w="6106" w:type="dxa"/>
          </w:tcPr>
          <w:p w14:paraId="2E6DE01E" w14:textId="77777777" w:rsidR="00221DD3" w:rsidRPr="000145FD" w:rsidRDefault="00221DD3" w:rsidP="00374D94">
            <w:pPr>
              <w:pStyle w:val="Listenabsatz"/>
              <w:ind w:left="0"/>
              <w:rPr>
                <w:ins w:id="819" w:author="Christian Url" w:date="2023-05-14T21:35:00Z"/>
              </w:rPr>
            </w:pPr>
            <w:ins w:id="820" w:author="Christian Url" w:date="2023-05-14T21:35:00Z">
              <w:r>
                <w:t>Producer prices in industry</w:t>
              </w:r>
            </w:ins>
          </w:p>
        </w:tc>
      </w:tr>
    </w:tbl>
    <w:p w14:paraId="02A5D4DF" w14:textId="77777777" w:rsidR="00221DD3" w:rsidRDefault="00221DD3" w:rsidP="003E4F43">
      <w:pPr>
        <w:rPr>
          <w:ins w:id="821" w:author="Christian Url" w:date="2023-05-14T21:35:00Z"/>
          <w:lang w:val="en-GB"/>
        </w:rPr>
      </w:pPr>
    </w:p>
    <w:p w14:paraId="76C0E13D" w14:textId="541B70A0" w:rsidR="00221DD3" w:rsidRPr="000145FD" w:rsidRDefault="00221DD3" w:rsidP="00221DD3">
      <w:pPr>
        <w:rPr>
          <w:ins w:id="822" w:author="Christian Url" w:date="2023-05-14T21:35:00Z"/>
          <w:b/>
          <w:lang w:val="en-GB"/>
        </w:rPr>
      </w:pPr>
      <w:ins w:id="823" w:author="Christian Url" w:date="2023-05-14T21:35:00Z">
        <w:r w:rsidRPr="000145FD">
          <w:rPr>
            <w:b/>
            <w:lang w:val="en-GB"/>
          </w:rPr>
          <w:t>Country_1</w:t>
        </w:r>
        <w:r>
          <w:rPr>
            <w:b/>
            <w:lang w:val="en-GB"/>
          </w:rPr>
          <w:t>1</w:t>
        </w:r>
        <w:r>
          <w:rPr>
            <w:b/>
            <w:lang w:val="en-GB"/>
          </w:rPr>
          <w:t xml:space="preserve">: </w:t>
        </w:r>
        <w:r>
          <w:rPr>
            <w:b/>
            <w:lang w:val="en-GB"/>
          </w:rPr>
          <w:t>FI</w:t>
        </w:r>
      </w:ins>
    </w:p>
    <w:p w14:paraId="608DD18D" w14:textId="77777777" w:rsidR="00221DD3" w:rsidRPr="000145FD" w:rsidRDefault="00221DD3" w:rsidP="00221DD3">
      <w:pPr>
        <w:pStyle w:val="Listenabsatz"/>
        <w:numPr>
          <w:ilvl w:val="0"/>
          <w:numId w:val="1"/>
        </w:numPr>
        <w:rPr>
          <w:ins w:id="824" w:author="Christian Url" w:date="2023-05-14T21:35:00Z"/>
        </w:rPr>
      </w:pPr>
      <w:ins w:id="825" w:author="Christian Url" w:date="2023-05-14T21:35:00Z">
        <w:r>
          <w:t>Producer prices in industry (domestic market) - PPI (Eurobase codes: STS_INPPD_M, INDIC_BT: PRIN, NACE_R2: B-E36, S_ADJ: NSA, UNIT: I15) [</w:t>
        </w:r>
        <w:r w:rsidRPr="003E4F43">
          <w:t>https://ec.europa.eu/eurostat/databrowser/view/STS_INPPD_M/default/table?lang=en</w:t>
        </w:r>
        <w:r w:rsidRPr="000145FD">
          <w:br/>
        </w:r>
        <w:r w:rsidRPr="000145FD">
          <w:rPr>
            <w:b/>
          </w:rPr>
          <w:t>Number of data points collected from the data source (for each reference period)</w:t>
        </w:r>
      </w:ins>
    </w:p>
    <w:tbl>
      <w:tblPr>
        <w:tblStyle w:val="Tabellenraster"/>
        <w:tblW w:w="0" w:type="auto"/>
        <w:tblInd w:w="720" w:type="dxa"/>
        <w:tblLook w:val="04A0" w:firstRow="1" w:lastRow="0" w:firstColumn="1" w:lastColumn="0" w:noHBand="0" w:noVBand="1"/>
      </w:tblPr>
      <w:tblGrid>
        <w:gridCol w:w="2528"/>
        <w:gridCol w:w="6102"/>
      </w:tblGrid>
      <w:tr w:rsidR="00221DD3" w:rsidRPr="000145FD" w14:paraId="74C42FA1" w14:textId="77777777" w:rsidTr="00374D94">
        <w:trPr>
          <w:ins w:id="826" w:author="Christian Url" w:date="2023-05-14T21:35:00Z"/>
        </w:trPr>
        <w:tc>
          <w:tcPr>
            <w:tcW w:w="2528" w:type="dxa"/>
          </w:tcPr>
          <w:p w14:paraId="3BACF9BF" w14:textId="77777777" w:rsidR="00221DD3" w:rsidRPr="000145FD" w:rsidRDefault="00221DD3" w:rsidP="00374D94">
            <w:pPr>
              <w:pStyle w:val="Listenabsatz"/>
              <w:ind w:left="0"/>
              <w:rPr>
                <w:ins w:id="827" w:author="Christian Url" w:date="2023-05-14T21:35:00Z"/>
              </w:rPr>
            </w:pPr>
            <w:ins w:id="828" w:author="Christian Url" w:date="2023-05-14T21:35:00Z">
              <w:r w:rsidRPr="000145FD">
                <w:t>September 2022</w:t>
              </w:r>
            </w:ins>
          </w:p>
        </w:tc>
        <w:tc>
          <w:tcPr>
            <w:tcW w:w="6102" w:type="dxa"/>
          </w:tcPr>
          <w:p w14:paraId="75F5E0F6" w14:textId="041BE59E" w:rsidR="00221DD3" w:rsidRPr="000145FD" w:rsidRDefault="00221DD3" w:rsidP="00374D94">
            <w:pPr>
              <w:pStyle w:val="Listenabsatz"/>
              <w:ind w:left="0"/>
              <w:rPr>
                <w:ins w:id="829" w:author="Christian Url" w:date="2023-05-14T21:35:00Z"/>
              </w:rPr>
            </w:pPr>
            <w:ins w:id="830" w:author="Christian Url" w:date="2023-05-14T21:35:00Z">
              <w:r>
                <w:t>332</w:t>
              </w:r>
            </w:ins>
          </w:p>
        </w:tc>
      </w:tr>
      <w:tr w:rsidR="00221DD3" w:rsidRPr="000145FD" w14:paraId="0E498380" w14:textId="77777777" w:rsidTr="00374D94">
        <w:trPr>
          <w:ins w:id="831" w:author="Christian Url" w:date="2023-05-14T21:35:00Z"/>
        </w:trPr>
        <w:tc>
          <w:tcPr>
            <w:tcW w:w="2528" w:type="dxa"/>
          </w:tcPr>
          <w:p w14:paraId="256433D8" w14:textId="77777777" w:rsidR="00221DD3" w:rsidRPr="000145FD" w:rsidRDefault="00221DD3" w:rsidP="00374D94">
            <w:pPr>
              <w:pStyle w:val="Listenabsatz"/>
              <w:ind w:left="0"/>
              <w:rPr>
                <w:ins w:id="832" w:author="Christian Url" w:date="2023-05-14T21:35:00Z"/>
              </w:rPr>
            </w:pPr>
            <w:ins w:id="833" w:author="Christian Url" w:date="2023-05-14T21:35:00Z">
              <w:r w:rsidRPr="000145FD">
                <w:t>October 2022</w:t>
              </w:r>
            </w:ins>
          </w:p>
        </w:tc>
        <w:tc>
          <w:tcPr>
            <w:tcW w:w="6102" w:type="dxa"/>
          </w:tcPr>
          <w:p w14:paraId="10259ECB" w14:textId="4FFBFDB1" w:rsidR="00221DD3" w:rsidRPr="000145FD" w:rsidRDefault="00221DD3" w:rsidP="00374D94">
            <w:pPr>
              <w:pStyle w:val="Listenabsatz"/>
              <w:ind w:left="0"/>
              <w:rPr>
                <w:ins w:id="834" w:author="Christian Url" w:date="2023-05-14T21:35:00Z"/>
              </w:rPr>
            </w:pPr>
            <w:ins w:id="835" w:author="Christian Url" w:date="2023-05-14T21:35:00Z">
              <w:r>
                <w:t>333</w:t>
              </w:r>
            </w:ins>
          </w:p>
        </w:tc>
      </w:tr>
      <w:tr w:rsidR="00221DD3" w:rsidRPr="000145FD" w14:paraId="3BD1290D" w14:textId="77777777" w:rsidTr="00374D94">
        <w:trPr>
          <w:ins w:id="836" w:author="Christian Url" w:date="2023-05-14T21:35:00Z"/>
        </w:trPr>
        <w:tc>
          <w:tcPr>
            <w:tcW w:w="2528" w:type="dxa"/>
          </w:tcPr>
          <w:p w14:paraId="3546905B" w14:textId="77777777" w:rsidR="00221DD3" w:rsidRPr="000145FD" w:rsidRDefault="00221DD3" w:rsidP="00374D94">
            <w:pPr>
              <w:pStyle w:val="Listenabsatz"/>
              <w:ind w:left="0"/>
              <w:rPr>
                <w:ins w:id="837" w:author="Christian Url" w:date="2023-05-14T21:35:00Z"/>
              </w:rPr>
            </w:pPr>
            <w:ins w:id="838" w:author="Christian Url" w:date="2023-05-14T21:35:00Z">
              <w:r w:rsidRPr="000145FD">
                <w:t>November 2022</w:t>
              </w:r>
            </w:ins>
          </w:p>
        </w:tc>
        <w:tc>
          <w:tcPr>
            <w:tcW w:w="6102" w:type="dxa"/>
          </w:tcPr>
          <w:p w14:paraId="6F1CB824" w14:textId="61D6942D" w:rsidR="00221DD3" w:rsidRPr="000145FD" w:rsidRDefault="00221DD3" w:rsidP="00374D94">
            <w:pPr>
              <w:pStyle w:val="Listenabsatz"/>
              <w:ind w:left="0"/>
              <w:rPr>
                <w:ins w:id="839" w:author="Christian Url" w:date="2023-05-14T21:35:00Z"/>
              </w:rPr>
            </w:pPr>
            <w:ins w:id="840" w:author="Christian Url" w:date="2023-05-14T21:35:00Z">
              <w:r>
                <w:t>333</w:t>
              </w:r>
            </w:ins>
          </w:p>
        </w:tc>
      </w:tr>
      <w:tr w:rsidR="00221DD3" w:rsidRPr="000145FD" w14:paraId="4F458126" w14:textId="77777777" w:rsidTr="00374D94">
        <w:trPr>
          <w:ins w:id="841" w:author="Christian Url" w:date="2023-05-14T21:35:00Z"/>
        </w:trPr>
        <w:tc>
          <w:tcPr>
            <w:tcW w:w="2528" w:type="dxa"/>
          </w:tcPr>
          <w:p w14:paraId="6220A7D2" w14:textId="77777777" w:rsidR="00221DD3" w:rsidRPr="000145FD" w:rsidRDefault="00221DD3" w:rsidP="00374D94">
            <w:pPr>
              <w:pStyle w:val="Listenabsatz"/>
              <w:ind w:left="0"/>
              <w:rPr>
                <w:ins w:id="842" w:author="Christian Url" w:date="2023-05-14T21:35:00Z"/>
              </w:rPr>
            </w:pPr>
            <w:ins w:id="843" w:author="Christian Url" w:date="2023-05-14T21:35:00Z">
              <w:r w:rsidRPr="000145FD">
                <w:t>December 2022</w:t>
              </w:r>
            </w:ins>
          </w:p>
        </w:tc>
        <w:tc>
          <w:tcPr>
            <w:tcW w:w="6102" w:type="dxa"/>
          </w:tcPr>
          <w:p w14:paraId="19D303CD" w14:textId="6E3C64D9" w:rsidR="00221DD3" w:rsidRPr="000145FD" w:rsidRDefault="00221DD3" w:rsidP="00374D94">
            <w:pPr>
              <w:pStyle w:val="Listenabsatz"/>
              <w:ind w:left="0"/>
              <w:rPr>
                <w:ins w:id="844" w:author="Christian Url" w:date="2023-05-14T21:35:00Z"/>
              </w:rPr>
            </w:pPr>
            <w:ins w:id="845" w:author="Christian Url" w:date="2023-05-14T21:35:00Z">
              <w:r>
                <w:t>333</w:t>
              </w:r>
            </w:ins>
          </w:p>
        </w:tc>
      </w:tr>
      <w:tr w:rsidR="00221DD3" w:rsidRPr="000145FD" w14:paraId="33F81D7B" w14:textId="77777777" w:rsidTr="00374D94">
        <w:trPr>
          <w:ins w:id="846" w:author="Christian Url" w:date="2023-05-14T21:35:00Z"/>
        </w:trPr>
        <w:tc>
          <w:tcPr>
            <w:tcW w:w="2528" w:type="dxa"/>
          </w:tcPr>
          <w:p w14:paraId="3878790E" w14:textId="77777777" w:rsidR="00221DD3" w:rsidRPr="000145FD" w:rsidRDefault="00221DD3" w:rsidP="00374D94">
            <w:pPr>
              <w:pStyle w:val="Listenabsatz"/>
              <w:ind w:left="0"/>
              <w:rPr>
                <w:ins w:id="847" w:author="Christian Url" w:date="2023-05-14T21:35:00Z"/>
              </w:rPr>
            </w:pPr>
            <w:ins w:id="848" w:author="Christian Url" w:date="2023-05-14T21:35:00Z">
              <w:r w:rsidRPr="000145FD">
                <w:t>January 2023</w:t>
              </w:r>
            </w:ins>
          </w:p>
        </w:tc>
        <w:tc>
          <w:tcPr>
            <w:tcW w:w="6102" w:type="dxa"/>
          </w:tcPr>
          <w:p w14:paraId="00C8D74C" w14:textId="5577892F" w:rsidR="00221DD3" w:rsidRPr="000145FD" w:rsidRDefault="00221DD3" w:rsidP="00374D94">
            <w:pPr>
              <w:pStyle w:val="Listenabsatz"/>
              <w:ind w:left="0"/>
              <w:rPr>
                <w:ins w:id="849" w:author="Christian Url" w:date="2023-05-14T21:35:00Z"/>
              </w:rPr>
            </w:pPr>
            <w:ins w:id="850" w:author="Christian Url" w:date="2023-05-14T21:35:00Z">
              <w:r>
                <w:t>336</w:t>
              </w:r>
            </w:ins>
          </w:p>
        </w:tc>
      </w:tr>
      <w:tr w:rsidR="00221DD3" w:rsidRPr="000145FD" w14:paraId="08087A62" w14:textId="77777777" w:rsidTr="00374D94">
        <w:trPr>
          <w:ins w:id="851" w:author="Christian Url" w:date="2023-05-14T21:35:00Z"/>
        </w:trPr>
        <w:tc>
          <w:tcPr>
            <w:tcW w:w="2528" w:type="dxa"/>
          </w:tcPr>
          <w:p w14:paraId="508FCB3B" w14:textId="77777777" w:rsidR="00221DD3" w:rsidRPr="000145FD" w:rsidRDefault="00221DD3" w:rsidP="00374D94">
            <w:pPr>
              <w:pStyle w:val="Listenabsatz"/>
              <w:ind w:left="0"/>
              <w:rPr>
                <w:ins w:id="852" w:author="Christian Url" w:date="2023-05-14T21:35:00Z"/>
              </w:rPr>
            </w:pPr>
            <w:ins w:id="853" w:author="Christian Url" w:date="2023-05-14T21:35:00Z">
              <w:r w:rsidRPr="000145FD">
                <w:t>February 2023</w:t>
              </w:r>
            </w:ins>
          </w:p>
        </w:tc>
        <w:tc>
          <w:tcPr>
            <w:tcW w:w="6102" w:type="dxa"/>
          </w:tcPr>
          <w:p w14:paraId="377469B8" w14:textId="47BE5CFC" w:rsidR="00221DD3" w:rsidRPr="000145FD" w:rsidRDefault="00221DD3" w:rsidP="00374D94">
            <w:pPr>
              <w:pStyle w:val="Listenabsatz"/>
              <w:ind w:left="0"/>
              <w:rPr>
                <w:ins w:id="854" w:author="Christian Url" w:date="2023-05-14T21:35:00Z"/>
              </w:rPr>
            </w:pPr>
            <w:ins w:id="855" w:author="Christian Url" w:date="2023-05-14T21:35:00Z">
              <w:r>
                <w:t>336</w:t>
              </w:r>
            </w:ins>
          </w:p>
        </w:tc>
      </w:tr>
      <w:tr w:rsidR="00221DD3" w:rsidRPr="000145FD" w14:paraId="75B05CF4" w14:textId="77777777" w:rsidTr="00374D94">
        <w:trPr>
          <w:ins w:id="856" w:author="Christian Url" w:date="2023-05-14T21:35:00Z"/>
        </w:trPr>
        <w:tc>
          <w:tcPr>
            <w:tcW w:w="2528" w:type="dxa"/>
          </w:tcPr>
          <w:p w14:paraId="484BC077" w14:textId="77777777" w:rsidR="00221DD3" w:rsidRPr="000145FD" w:rsidRDefault="00221DD3" w:rsidP="00374D94">
            <w:pPr>
              <w:pStyle w:val="Listenabsatz"/>
              <w:ind w:left="0"/>
              <w:rPr>
                <w:ins w:id="857" w:author="Christian Url" w:date="2023-05-14T21:35:00Z"/>
              </w:rPr>
            </w:pPr>
            <w:ins w:id="858" w:author="Christian Url" w:date="2023-05-14T21:35:00Z">
              <w:r w:rsidRPr="000145FD">
                <w:t>March 2023</w:t>
              </w:r>
            </w:ins>
          </w:p>
        </w:tc>
        <w:tc>
          <w:tcPr>
            <w:tcW w:w="6102" w:type="dxa"/>
          </w:tcPr>
          <w:p w14:paraId="1D237E48" w14:textId="3D8224BD" w:rsidR="00221DD3" w:rsidRPr="000145FD" w:rsidRDefault="00221DD3" w:rsidP="00374D94">
            <w:pPr>
              <w:pStyle w:val="Listenabsatz"/>
              <w:ind w:left="0"/>
              <w:rPr>
                <w:ins w:id="859" w:author="Christian Url" w:date="2023-05-14T21:35:00Z"/>
              </w:rPr>
            </w:pPr>
            <w:ins w:id="860" w:author="Christian Url" w:date="2023-05-14T21:35:00Z">
              <w:r>
                <w:t>338</w:t>
              </w:r>
            </w:ins>
          </w:p>
        </w:tc>
      </w:tr>
      <w:tr w:rsidR="00221DD3" w:rsidRPr="000145FD" w14:paraId="08BD024E" w14:textId="77777777" w:rsidTr="00374D94">
        <w:trPr>
          <w:ins w:id="861" w:author="Christian Url" w:date="2023-05-14T21:35:00Z"/>
        </w:trPr>
        <w:tc>
          <w:tcPr>
            <w:tcW w:w="2528" w:type="dxa"/>
          </w:tcPr>
          <w:p w14:paraId="09EB03D1" w14:textId="77777777" w:rsidR="00221DD3" w:rsidRPr="000145FD" w:rsidRDefault="00221DD3" w:rsidP="00374D94">
            <w:pPr>
              <w:pStyle w:val="Listenabsatz"/>
              <w:ind w:left="0"/>
              <w:rPr>
                <w:ins w:id="862" w:author="Christian Url" w:date="2023-05-14T21:35:00Z"/>
              </w:rPr>
            </w:pPr>
            <w:ins w:id="863" w:author="Christian Url" w:date="2023-05-14T21:35:00Z">
              <w:r w:rsidRPr="000145FD">
                <w:t>April 2023</w:t>
              </w:r>
            </w:ins>
          </w:p>
        </w:tc>
        <w:tc>
          <w:tcPr>
            <w:tcW w:w="6102" w:type="dxa"/>
          </w:tcPr>
          <w:p w14:paraId="17FE101E" w14:textId="20EF072B" w:rsidR="00221DD3" w:rsidRPr="000145FD" w:rsidRDefault="00221DD3" w:rsidP="00374D94">
            <w:pPr>
              <w:pStyle w:val="Listenabsatz"/>
              <w:ind w:left="0"/>
              <w:rPr>
                <w:ins w:id="864" w:author="Christian Url" w:date="2023-05-14T21:35:00Z"/>
              </w:rPr>
            </w:pPr>
            <w:ins w:id="865" w:author="Christian Url" w:date="2023-05-14T21:35:00Z">
              <w:r>
                <w:t>339</w:t>
              </w:r>
            </w:ins>
          </w:p>
        </w:tc>
      </w:tr>
    </w:tbl>
    <w:p w14:paraId="560E0EAD" w14:textId="77777777" w:rsidR="00221DD3" w:rsidRPr="000145FD" w:rsidRDefault="00221DD3" w:rsidP="00221DD3">
      <w:pPr>
        <w:pStyle w:val="Listenabsatz"/>
        <w:rPr>
          <w:ins w:id="866" w:author="Christian Url" w:date="2023-05-14T21:35:00Z"/>
        </w:rPr>
      </w:pPr>
      <w:ins w:id="867" w:author="Christian Url" w:date="2023-05-14T21:35:00Z">
        <w:r w:rsidRPr="000145FD">
          <w:br/>
        </w:r>
        <w:r w:rsidRPr="000145FD">
          <w:rPr>
            <w:b/>
          </w:rPr>
          <w:t>Structure of the data used to predict the point estimates</w:t>
        </w:r>
      </w:ins>
    </w:p>
    <w:tbl>
      <w:tblPr>
        <w:tblStyle w:val="Tabellenraster"/>
        <w:tblW w:w="0" w:type="auto"/>
        <w:tblInd w:w="720" w:type="dxa"/>
        <w:tblLook w:val="04A0" w:firstRow="1" w:lastRow="0" w:firstColumn="1" w:lastColumn="0" w:noHBand="0" w:noVBand="1"/>
      </w:tblPr>
      <w:tblGrid>
        <w:gridCol w:w="2524"/>
        <w:gridCol w:w="6106"/>
      </w:tblGrid>
      <w:tr w:rsidR="00221DD3" w:rsidRPr="000145FD" w14:paraId="43F707C7" w14:textId="77777777" w:rsidTr="00374D94">
        <w:trPr>
          <w:ins w:id="868" w:author="Christian Url" w:date="2023-05-14T21:35:00Z"/>
        </w:trPr>
        <w:tc>
          <w:tcPr>
            <w:tcW w:w="2524" w:type="dxa"/>
          </w:tcPr>
          <w:p w14:paraId="7455E05B" w14:textId="77777777" w:rsidR="00221DD3" w:rsidRPr="000145FD" w:rsidRDefault="00221DD3" w:rsidP="00374D94">
            <w:pPr>
              <w:pStyle w:val="Listenabsatz"/>
              <w:ind w:left="0"/>
              <w:rPr>
                <w:ins w:id="869" w:author="Christian Url" w:date="2023-05-14T21:35:00Z"/>
                <w:b/>
              </w:rPr>
            </w:pPr>
            <w:ins w:id="870" w:author="Christian Url" w:date="2023-05-14T21:35:00Z">
              <w:r w:rsidRPr="000145FD">
                <w:rPr>
                  <w:b/>
                </w:rPr>
                <w:t>Attribute Name</w:t>
              </w:r>
            </w:ins>
          </w:p>
        </w:tc>
        <w:tc>
          <w:tcPr>
            <w:tcW w:w="6106" w:type="dxa"/>
          </w:tcPr>
          <w:p w14:paraId="1D8CF746" w14:textId="77777777" w:rsidR="00221DD3" w:rsidRPr="000145FD" w:rsidRDefault="00221DD3" w:rsidP="00374D94">
            <w:pPr>
              <w:pStyle w:val="Listenabsatz"/>
              <w:ind w:left="0"/>
              <w:rPr>
                <w:ins w:id="871" w:author="Christian Url" w:date="2023-05-14T21:35:00Z"/>
                <w:b/>
              </w:rPr>
            </w:pPr>
            <w:ins w:id="872" w:author="Christian Url" w:date="2023-05-14T21:35:00Z">
              <w:r w:rsidRPr="000145FD">
                <w:rPr>
                  <w:b/>
                </w:rPr>
                <w:t>Attribute Description</w:t>
              </w:r>
            </w:ins>
          </w:p>
        </w:tc>
      </w:tr>
      <w:tr w:rsidR="00221DD3" w:rsidRPr="000145FD" w14:paraId="2D69A2A3" w14:textId="77777777" w:rsidTr="00374D94">
        <w:trPr>
          <w:ins w:id="873" w:author="Christian Url" w:date="2023-05-14T21:35:00Z"/>
        </w:trPr>
        <w:tc>
          <w:tcPr>
            <w:tcW w:w="2524" w:type="dxa"/>
          </w:tcPr>
          <w:p w14:paraId="76F244D7" w14:textId="77777777" w:rsidR="00221DD3" w:rsidRPr="000145FD" w:rsidRDefault="00221DD3" w:rsidP="00374D94">
            <w:pPr>
              <w:pStyle w:val="Listenabsatz"/>
              <w:ind w:left="0"/>
              <w:rPr>
                <w:ins w:id="874" w:author="Christian Url" w:date="2023-05-14T21:35:00Z"/>
              </w:rPr>
            </w:pPr>
            <w:ins w:id="875" w:author="Christian Url" w:date="2023-05-14T21:35:00Z">
              <w:r>
                <w:t>target</w:t>
              </w:r>
            </w:ins>
          </w:p>
        </w:tc>
        <w:tc>
          <w:tcPr>
            <w:tcW w:w="6106" w:type="dxa"/>
          </w:tcPr>
          <w:p w14:paraId="4747ED5B" w14:textId="77777777" w:rsidR="00221DD3" w:rsidRPr="000145FD" w:rsidRDefault="00221DD3" w:rsidP="00374D94">
            <w:pPr>
              <w:pStyle w:val="Listenabsatz"/>
              <w:ind w:left="0"/>
              <w:rPr>
                <w:ins w:id="876" w:author="Christian Url" w:date="2023-05-14T21:35:00Z"/>
              </w:rPr>
            </w:pPr>
            <w:ins w:id="877" w:author="Christian Url" w:date="2023-05-14T21:35:00Z">
              <w:r>
                <w:t>Producer prices in industry</w:t>
              </w:r>
            </w:ins>
          </w:p>
        </w:tc>
      </w:tr>
    </w:tbl>
    <w:p w14:paraId="07AC23A2" w14:textId="77777777" w:rsidR="00221DD3" w:rsidRDefault="00221DD3" w:rsidP="003E4F43">
      <w:pPr>
        <w:rPr>
          <w:ins w:id="878" w:author="Christian Url" w:date="2023-05-14T21:35:00Z"/>
          <w:lang w:val="en-GB"/>
        </w:rPr>
      </w:pPr>
    </w:p>
    <w:p w14:paraId="642E259D" w14:textId="43B22585" w:rsidR="00221DD3" w:rsidRPr="000145FD" w:rsidRDefault="00221DD3" w:rsidP="00221DD3">
      <w:pPr>
        <w:rPr>
          <w:ins w:id="879" w:author="Christian Url" w:date="2023-05-14T21:35:00Z"/>
          <w:b/>
          <w:lang w:val="en-GB"/>
        </w:rPr>
      </w:pPr>
      <w:ins w:id="880" w:author="Christian Url" w:date="2023-05-14T21:35:00Z">
        <w:r w:rsidRPr="000145FD">
          <w:rPr>
            <w:b/>
            <w:lang w:val="en-GB"/>
          </w:rPr>
          <w:t>Country_1</w:t>
        </w:r>
        <w:r>
          <w:rPr>
            <w:b/>
            <w:lang w:val="en-GB"/>
          </w:rPr>
          <w:t>2</w:t>
        </w:r>
        <w:r>
          <w:rPr>
            <w:b/>
            <w:lang w:val="en-GB"/>
          </w:rPr>
          <w:t xml:space="preserve">: </w:t>
        </w:r>
      </w:ins>
      <w:ins w:id="881" w:author="Christian Url" w:date="2023-05-14T21:36:00Z">
        <w:r>
          <w:rPr>
            <w:b/>
            <w:lang w:val="en-GB"/>
          </w:rPr>
          <w:t>FR</w:t>
        </w:r>
      </w:ins>
    </w:p>
    <w:p w14:paraId="5965F1CB" w14:textId="77777777" w:rsidR="00221DD3" w:rsidRPr="000145FD" w:rsidRDefault="00221DD3" w:rsidP="00221DD3">
      <w:pPr>
        <w:pStyle w:val="Listenabsatz"/>
        <w:numPr>
          <w:ilvl w:val="0"/>
          <w:numId w:val="1"/>
        </w:numPr>
        <w:rPr>
          <w:ins w:id="882" w:author="Christian Url" w:date="2023-05-14T21:35:00Z"/>
        </w:rPr>
      </w:pPr>
      <w:ins w:id="883" w:author="Christian Url" w:date="2023-05-14T21:35:00Z">
        <w:r>
          <w:t xml:space="preserve">Producer prices in industry (domestic market) - PPI (Eurobase codes: STS_INPPD_M, INDIC_BT: PRIN, NACE_R2: B-E36, S_ADJ: NSA, UNIT: I15) </w:t>
        </w:r>
        <w:r>
          <w:lastRenderedPageBreak/>
          <w:t>[</w:t>
        </w:r>
        <w:r w:rsidRPr="003E4F43">
          <w:t>https://ec.europa.eu/eurostat/databrowser/view/STS_INPPD_M/default/table?lang=en</w:t>
        </w:r>
        <w:r w:rsidRPr="000145FD">
          <w:br/>
        </w:r>
        <w:r w:rsidRPr="000145FD">
          <w:rPr>
            <w:b/>
          </w:rPr>
          <w:t>Number of data points collected from the data source (for each reference period)</w:t>
        </w:r>
      </w:ins>
    </w:p>
    <w:tbl>
      <w:tblPr>
        <w:tblStyle w:val="Tabellenraster"/>
        <w:tblW w:w="0" w:type="auto"/>
        <w:tblInd w:w="720" w:type="dxa"/>
        <w:tblLook w:val="04A0" w:firstRow="1" w:lastRow="0" w:firstColumn="1" w:lastColumn="0" w:noHBand="0" w:noVBand="1"/>
      </w:tblPr>
      <w:tblGrid>
        <w:gridCol w:w="2528"/>
        <w:gridCol w:w="6102"/>
      </w:tblGrid>
      <w:tr w:rsidR="00221DD3" w:rsidRPr="000145FD" w14:paraId="582FC7C9" w14:textId="77777777" w:rsidTr="00374D94">
        <w:trPr>
          <w:ins w:id="884" w:author="Christian Url" w:date="2023-05-14T21:35:00Z"/>
        </w:trPr>
        <w:tc>
          <w:tcPr>
            <w:tcW w:w="2528" w:type="dxa"/>
          </w:tcPr>
          <w:p w14:paraId="36F9EFF5" w14:textId="77777777" w:rsidR="00221DD3" w:rsidRPr="000145FD" w:rsidRDefault="00221DD3" w:rsidP="00221DD3">
            <w:pPr>
              <w:pStyle w:val="Listenabsatz"/>
              <w:ind w:left="0"/>
              <w:rPr>
                <w:ins w:id="885" w:author="Christian Url" w:date="2023-05-14T21:35:00Z"/>
              </w:rPr>
            </w:pPr>
            <w:ins w:id="886" w:author="Christian Url" w:date="2023-05-14T21:35:00Z">
              <w:r w:rsidRPr="000145FD">
                <w:t>September 2022</w:t>
              </w:r>
            </w:ins>
          </w:p>
        </w:tc>
        <w:tc>
          <w:tcPr>
            <w:tcW w:w="6102" w:type="dxa"/>
          </w:tcPr>
          <w:p w14:paraId="2D776378" w14:textId="50CB4070" w:rsidR="00221DD3" w:rsidRPr="000145FD" w:rsidRDefault="00221DD3" w:rsidP="00221DD3">
            <w:pPr>
              <w:pStyle w:val="Listenabsatz"/>
              <w:ind w:left="0"/>
              <w:rPr>
                <w:ins w:id="887" w:author="Christian Url" w:date="2023-05-14T21:35:00Z"/>
              </w:rPr>
            </w:pPr>
            <w:ins w:id="888" w:author="Christian Url" w:date="2023-05-14T21:36:00Z">
              <w:r w:rsidRPr="009053FD">
                <w:t>332</w:t>
              </w:r>
            </w:ins>
          </w:p>
        </w:tc>
      </w:tr>
      <w:tr w:rsidR="00221DD3" w:rsidRPr="000145FD" w14:paraId="4DD48532" w14:textId="77777777" w:rsidTr="00374D94">
        <w:trPr>
          <w:ins w:id="889" w:author="Christian Url" w:date="2023-05-14T21:35:00Z"/>
        </w:trPr>
        <w:tc>
          <w:tcPr>
            <w:tcW w:w="2528" w:type="dxa"/>
          </w:tcPr>
          <w:p w14:paraId="3C105804" w14:textId="77777777" w:rsidR="00221DD3" w:rsidRPr="000145FD" w:rsidRDefault="00221DD3" w:rsidP="00221DD3">
            <w:pPr>
              <w:pStyle w:val="Listenabsatz"/>
              <w:ind w:left="0"/>
              <w:rPr>
                <w:ins w:id="890" w:author="Christian Url" w:date="2023-05-14T21:35:00Z"/>
              </w:rPr>
            </w:pPr>
            <w:ins w:id="891" w:author="Christian Url" w:date="2023-05-14T21:35:00Z">
              <w:r w:rsidRPr="000145FD">
                <w:t>October 2022</w:t>
              </w:r>
            </w:ins>
          </w:p>
        </w:tc>
        <w:tc>
          <w:tcPr>
            <w:tcW w:w="6102" w:type="dxa"/>
          </w:tcPr>
          <w:p w14:paraId="5A0D5DCE" w14:textId="1AC8AF91" w:rsidR="00221DD3" w:rsidRPr="000145FD" w:rsidRDefault="00221DD3" w:rsidP="00221DD3">
            <w:pPr>
              <w:pStyle w:val="Listenabsatz"/>
              <w:ind w:left="0"/>
              <w:rPr>
                <w:ins w:id="892" w:author="Christian Url" w:date="2023-05-14T21:35:00Z"/>
              </w:rPr>
            </w:pPr>
            <w:ins w:id="893" w:author="Christian Url" w:date="2023-05-14T21:36:00Z">
              <w:r w:rsidRPr="009053FD">
                <w:t>333</w:t>
              </w:r>
            </w:ins>
          </w:p>
        </w:tc>
      </w:tr>
      <w:tr w:rsidR="00221DD3" w:rsidRPr="000145FD" w14:paraId="793CA582" w14:textId="77777777" w:rsidTr="00374D94">
        <w:trPr>
          <w:ins w:id="894" w:author="Christian Url" w:date="2023-05-14T21:35:00Z"/>
        </w:trPr>
        <w:tc>
          <w:tcPr>
            <w:tcW w:w="2528" w:type="dxa"/>
          </w:tcPr>
          <w:p w14:paraId="6D06B570" w14:textId="77777777" w:rsidR="00221DD3" w:rsidRPr="000145FD" w:rsidRDefault="00221DD3" w:rsidP="00221DD3">
            <w:pPr>
              <w:pStyle w:val="Listenabsatz"/>
              <w:ind w:left="0"/>
              <w:rPr>
                <w:ins w:id="895" w:author="Christian Url" w:date="2023-05-14T21:35:00Z"/>
              </w:rPr>
            </w:pPr>
            <w:ins w:id="896" w:author="Christian Url" w:date="2023-05-14T21:35:00Z">
              <w:r w:rsidRPr="000145FD">
                <w:t>November 2022</w:t>
              </w:r>
            </w:ins>
          </w:p>
        </w:tc>
        <w:tc>
          <w:tcPr>
            <w:tcW w:w="6102" w:type="dxa"/>
          </w:tcPr>
          <w:p w14:paraId="356B8791" w14:textId="590B3488" w:rsidR="00221DD3" w:rsidRPr="000145FD" w:rsidRDefault="00221DD3" w:rsidP="00221DD3">
            <w:pPr>
              <w:pStyle w:val="Listenabsatz"/>
              <w:ind w:left="0"/>
              <w:rPr>
                <w:ins w:id="897" w:author="Christian Url" w:date="2023-05-14T21:35:00Z"/>
              </w:rPr>
            </w:pPr>
            <w:ins w:id="898" w:author="Christian Url" w:date="2023-05-14T21:36:00Z">
              <w:r w:rsidRPr="009053FD">
                <w:t>333</w:t>
              </w:r>
            </w:ins>
          </w:p>
        </w:tc>
      </w:tr>
      <w:tr w:rsidR="00221DD3" w:rsidRPr="000145FD" w14:paraId="42A64924" w14:textId="77777777" w:rsidTr="00374D94">
        <w:trPr>
          <w:ins w:id="899" w:author="Christian Url" w:date="2023-05-14T21:35:00Z"/>
        </w:trPr>
        <w:tc>
          <w:tcPr>
            <w:tcW w:w="2528" w:type="dxa"/>
          </w:tcPr>
          <w:p w14:paraId="26A65248" w14:textId="77777777" w:rsidR="00221DD3" w:rsidRPr="000145FD" w:rsidRDefault="00221DD3" w:rsidP="00221DD3">
            <w:pPr>
              <w:pStyle w:val="Listenabsatz"/>
              <w:ind w:left="0"/>
              <w:rPr>
                <w:ins w:id="900" w:author="Christian Url" w:date="2023-05-14T21:35:00Z"/>
              </w:rPr>
            </w:pPr>
            <w:ins w:id="901" w:author="Christian Url" w:date="2023-05-14T21:35:00Z">
              <w:r w:rsidRPr="000145FD">
                <w:t>December 2022</w:t>
              </w:r>
            </w:ins>
          </w:p>
        </w:tc>
        <w:tc>
          <w:tcPr>
            <w:tcW w:w="6102" w:type="dxa"/>
          </w:tcPr>
          <w:p w14:paraId="55AF56EB" w14:textId="6142983C" w:rsidR="00221DD3" w:rsidRPr="000145FD" w:rsidRDefault="00221DD3" w:rsidP="00221DD3">
            <w:pPr>
              <w:pStyle w:val="Listenabsatz"/>
              <w:ind w:left="0"/>
              <w:rPr>
                <w:ins w:id="902" w:author="Christian Url" w:date="2023-05-14T21:35:00Z"/>
              </w:rPr>
            </w:pPr>
            <w:ins w:id="903" w:author="Christian Url" w:date="2023-05-14T21:36:00Z">
              <w:r w:rsidRPr="009053FD">
                <w:t>333</w:t>
              </w:r>
            </w:ins>
          </w:p>
        </w:tc>
      </w:tr>
      <w:tr w:rsidR="00221DD3" w:rsidRPr="000145FD" w14:paraId="57AB973B" w14:textId="77777777" w:rsidTr="00374D94">
        <w:trPr>
          <w:ins w:id="904" w:author="Christian Url" w:date="2023-05-14T21:35:00Z"/>
        </w:trPr>
        <w:tc>
          <w:tcPr>
            <w:tcW w:w="2528" w:type="dxa"/>
          </w:tcPr>
          <w:p w14:paraId="0050C6C5" w14:textId="77777777" w:rsidR="00221DD3" w:rsidRPr="000145FD" w:rsidRDefault="00221DD3" w:rsidP="00221DD3">
            <w:pPr>
              <w:pStyle w:val="Listenabsatz"/>
              <w:ind w:left="0"/>
              <w:rPr>
                <w:ins w:id="905" w:author="Christian Url" w:date="2023-05-14T21:35:00Z"/>
              </w:rPr>
            </w:pPr>
            <w:ins w:id="906" w:author="Christian Url" w:date="2023-05-14T21:35:00Z">
              <w:r w:rsidRPr="000145FD">
                <w:t>January 2023</w:t>
              </w:r>
            </w:ins>
          </w:p>
        </w:tc>
        <w:tc>
          <w:tcPr>
            <w:tcW w:w="6102" w:type="dxa"/>
          </w:tcPr>
          <w:p w14:paraId="35E61B21" w14:textId="24CF54B8" w:rsidR="00221DD3" w:rsidRPr="000145FD" w:rsidRDefault="00221DD3" w:rsidP="00221DD3">
            <w:pPr>
              <w:pStyle w:val="Listenabsatz"/>
              <w:ind w:left="0"/>
              <w:rPr>
                <w:ins w:id="907" w:author="Christian Url" w:date="2023-05-14T21:35:00Z"/>
              </w:rPr>
            </w:pPr>
            <w:ins w:id="908" w:author="Christian Url" w:date="2023-05-14T21:36:00Z">
              <w:r w:rsidRPr="009053FD">
                <w:t>336</w:t>
              </w:r>
            </w:ins>
          </w:p>
        </w:tc>
      </w:tr>
      <w:tr w:rsidR="00221DD3" w:rsidRPr="000145FD" w14:paraId="40B94317" w14:textId="77777777" w:rsidTr="00374D94">
        <w:trPr>
          <w:ins w:id="909" w:author="Christian Url" w:date="2023-05-14T21:35:00Z"/>
        </w:trPr>
        <w:tc>
          <w:tcPr>
            <w:tcW w:w="2528" w:type="dxa"/>
          </w:tcPr>
          <w:p w14:paraId="6CD59D47" w14:textId="77777777" w:rsidR="00221DD3" w:rsidRPr="000145FD" w:rsidRDefault="00221DD3" w:rsidP="00221DD3">
            <w:pPr>
              <w:pStyle w:val="Listenabsatz"/>
              <w:ind w:left="0"/>
              <w:rPr>
                <w:ins w:id="910" w:author="Christian Url" w:date="2023-05-14T21:35:00Z"/>
              </w:rPr>
            </w:pPr>
            <w:ins w:id="911" w:author="Christian Url" w:date="2023-05-14T21:35:00Z">
              <w:r w:rsidRPr="000145FD">
                <w:t>February 2023</w:t>
              </w:r>
            </w:ins>
          </w:p>
        </w:tc>
        <w:tc>
          <w:tcPr>
            <w:tcW w:w="6102" w:type="dxa"/>
          </w:tcPr>
          <w:p w14:paraId="59FFADBE" w14:textId="17F111B2" w:rsidR="00221DD3" w:rsidRPr="000145FD" w:rsidRDefault="00221DD3" w:rsidP="00221DD3">
            <w:pPr>
              <w:pStyle w:val="Listenabsatz"/>
              <w:ind w:left="0"/>
              <w:rPr>
                <w:ins w:id="912" w:author="Christian Url" w:date="2023-05-14T21:35:00Z"/>
              </w:rPr>
            </w:pPr>
            <w:ins w:id="913" w:author="Christian Url" w:date="2023-05-14T21:36:00Z">
              <w:r w:rsidRPr="009053FD">
                <w:t>336</w:t>
              </w:r>
            </w:ins>
          </w:p>
        </w:tc>
      </w:tr>
      <w:tr w:rsidR="00221DD3" w:rsidRPr="000145FD" w14:paraId="459FDDC6" w14:textId="77777777" w:rsidTr="00374D94">
        <w:trPr>
          <w:ins w:id="914" w:author="Christian Url" w:date="2023-05-14T21:35:00Z"/>
        </w:trPr>
        <w:tc>
          <w:tcPr>
            <w:tcW w:w="2528" w:type="dxa"/>
          </w:tcPr>
          <w:p w14:paraId="1E4FA6DE" w14:textId="77777777" w:rsidR="00221DD3" w:rsidRPr="000145FD" w:rsidRDefault="00221DD3" w:rsidP="00221DD3">
            <w:pPr>
              <w:pStyle w:val="Listenabsatz"/>
              <w:ind w:left="0"/>
              <w:rPr>
                <w:ins w:id="915" w:author="Christian Url" w:date="2023-05-14T21:35:00Z"/>
              </w:rPr>
            </w:pPr>
            <w:ins w:id="916" w:author="Christian Url" w:date="2023-05-14T21:35:00Z">
              <w:r w:rsidRPr="000145FD">
                <w:t>March 2023</w:t>
              </w:r>
            </w:ins>
          </w:p>
        </w:tc>
        <w:tc>
          <w:tcPr>
            <w:tcW w:w="6102" w:type="dxa"/>
          </w:tcPr>
          <w:p w14:paraId="70C1607F" w14:textId="46ACC1A7" w:rsidR="00221DD3" w:rsidRPr="000145FD" w:rsidRDefault="00221DD3" w:rsidP="00221DD3">
            <w:pPr>
              <w:pStyle w:val="Listenabsatz"/>
              <w:ind w:left="0"/>
              <w:rPr>
                <w:ins w:id="917" w:author="Christian Url" w:date="2023-05-14T21:35:00Z"/>
              </w:rPr>
            </w:pPr>
            <w:ins w:id="918" w:author="Christian Url" w:date="2023-05-14T21:36:00Z">
              <w:r w:rsidRPr="009053FD">
                <w:t>338</w:t>
              </w:r>
            </w:ins>
          </w:p>
        </w:tc>
      </w:tr>
      <w:tr w:rsidR="00221DD3" w:rsidRPr="000145FD" w14:paraId="3F0A647E" w14:textId="77777777" w:rsidTr="00374D94">
        <w:trPr>
          <w:ins w:id="919" w:author="Christian Url" w:date="2023-05-14T21:35:00Z"/>
        </w:trPr>
        <w:tc>
          <w:tcPr>
            <w:tcW w:w="2528" w:type="dxa"/>
          </w:tcPr>
          <w:p w14:paraId="210BD5AA" w14:textId="77777777" w:rsidR="00221DD3" w:rsidRPr="000145FD" w:rsidRDefault="00221DD3" w:rsidP="00221DD3">
            <w:pPr>
              <w:pStyle w:val="Listenabsatz"/>
              <w:ind w:left="0"/>
              <w:rPr>
                <w:ins w:id="920" w:author="Christian Url" w:date="2023-05-14T21:35:00Z"/>
              </w:rPr>
            </w:pPr>
            <w:ins w:id="921" w:author="Christian Url" w:date="2023-05-14T21:35:00Z">
              <w:r w:rsidRPr="000145FD">
                <w:t>April 2023</w:t>
              </w:r>
            </w:ins>
          </w:p>
        </w:tc>
        <w:tc>
          <w:tcPr>
            <w:tcW w:w="6102" w:type="dxa"/>
          </w:tcPr>
          <w:p w14:paraId="5E10A157" w14:textId="1FDE4368" w:rsidR="00221DD3" w:rsidRPr="000145FD" w:rsidRDefault="00221DD3" w:rsidP="00221DD3">
            <w:pPr>
              <w:pStyle w:val="Listenabsatz"/>
              <w:ind w:left="0"/>
              <w:rPr>
                <w:ins w:id="922" w:author="Christian Url" w:date="2023-05-14T21:35:00Z"/>
              </w:rPr>
            </w:pPr>
            <w:ins w:id="923" w:author="Christian Url" w:date="2023-05-14T21:36:00Z">
              <w:r w:rsidRPr="009053FD">
                <w:t>339</w:t>
              </w:r>
            </w:ins>
          </w:p>
        </w:tc>
      </w:tr>
    </w:tbl>
    <w:p w14:paraId="0CBE001B" w14:textId="77777777" w:rsidR="00221DD3" w:rsidRPr="000145FD" w:rsidRDefault="00221DD3" w:rsidP="00221DD3">
      <w:pPr>
        <w:pStyle w:val="Listenabsatz"/>
        <w:rPr>
          <w:ins w:id="924" w:author="Christian Url" w:date="2023-05-14T21:35:00Z"/>
        </w:rPr>
      </w:pPr>
      <w:ins w:id="925" w:author="Christian Url" w:date="2023-05-14T21:35:00Z">
        <w:r w:rsidRPr="000145FD">
          <w:br/>
        </w:r>
        <w:r w:rsidRPr="000145FD">
          <w:rPr>
            <w:b/>
          </w:rPr>
          <w:t>Structure of the data used to predict the point estimates</w:t>
        </w:r>
      </w:ins>
    </w:p>
    <w:tbl>
      <w:tblPr>
        <w:tblStyle w:val="Tabellenraster"/>
        <w:tblW w:w="0" w:type="auto"/>
        <w:tblInd w:w="720" w:type="dxa"/>
        <w:tblLook w:val="04A0" w:firstRow="1" w:lastRow="0" w:firstColumn="1" w:lastColumn="0" w:noHBand="0" w:noVBand="1"/>
      </w:tblPr>
      <w:tblGrid>
        <w:gridCol w:w="2524"/>
        <w:gridCol w:w="6106"/>
      </w:tblGrid>
      <w:tr w:rsidR="00221DD3" w:rsidRPr="000145FD" w14:paraId="21C857D9" w14:textId="77777777" w:rsidTr="00374D94">
        <w:trPr>
          <w:ins w:id="926" w:author="Christian Url" w:date="2023-05-14T21:35:00Z"/>
        </w:trPr>
        <w:tc>
          <w:tcPr>
            <w:tcW w:w="2524" w:type="dxa"/>
          </w:tcPr>
          <w:p w14:paraId="7016C67A" w14:textId="77777777" w:rsidR="00221DD3" w:rsidRPr="000145FD" w:rsidRDefault="00221DD3" w:rsidP="00374D94">
            <w:pPr>
              <w:pStyle w:val="Listenabsatz"/>
              <w:ind w:left="0"/>
              <w:rPr>
                <w:ins w:id="927" w:author="Christian Url" w:date="2023-05-14T21:35:00Z"/>
                <w:b/>
              </w:rPr>
            </w:pPr>
            <w:ins w:id="928" w:author="Christian Url" w:date="2023-05-14T21:35:00Z">
              <w:r w:rsidRPr="000145FD">
                <w:rPr>
                  <w:b/>
                </w:rPr>
                <w:t>Attribute Name</w:t>
              </w:r>
            </w:ins>
          </w:p>
        </w:tc>
        <w:tc>
          <w:tcPr>
            <w:tcW w:w="6106" w:type="dxa"/>
          </w:tcPr>
          <w:p w14:paraId="34C918C7" w14:textId="77777777" w:rsidR="00221DD3" w:rsidRPr="000145FD" w:rsidRDefault="00221DD3" w:rsidP="00374D94">
            <w:pPr>
              <w:pStyle w:val="Listenabsatz"/>
              <w:ind w:left="0"/>
              <w:rPr>
                <w:ins w:id="929" w:author="Christian Url" w:date="2023-05-14T21:35:00Z"/>
                <w:b/>
              </w:rPr>
            </w:pPr>
            <w:ins w:id="930" w:author="Christian Url" w:date="2023-05-14T21:35:00Z">
              <w:r w:rsidRPr="000145FD">
                <w:rPr>
                  <w:b/>
                </w:rPr>
                <w:t>Attribute Description</w:t>
              </w:r>
            </w:ins>
          </w:p>
        </w:tc>
      </w:tr>
      <w:tr w:rsidR="00221DD3" w:rsidRPr="000145FD" w14:paraId="10745F04" w14:textId="77777777" w:rsidTr="00374D94">
        <w:trPr>
          <w:ins w:id="931" w:author="Christian Url" w:date="2023-05-14T21:35:00Z"/>
        </w:trPr>
        <w:tc>
          <w:tcPr>
            <w:tcW w:w="2524" w:type="dxa"/>
          </w:tcPr>
          <w:p w14:paraId="1DDED33C" w14:textId="77777777" w:rsidR="00221DD3" w:rsidRPr="000145FD" w:rsidRDefault="00221DD3" w:rsidP="00374D94">
            <w:pPr>
              <w:pStyle w:val="Listenabsatz"/>
              <w:ind w:left="0"/>
              <w:rPr>
                <w:ins w:id="932" w:author="Christian Url" w:date="2023-05-14T21:35:00Z"/>
              </w:rPr>
            </w:pPr>
            <w:ins w:id="933" w:author="Christian Url" w:date="2023-05-14T21:35:00Z">
              <w:r>
                <w:t>target</w:t>
              </w:r>
            </w:ins>
          </w:p>
        </w:tc>
        <w:tc>
          <w:tcPr>
            <w:tcW w:w="6106" w:type="dxa"/>
          </w:tcPr>
          <w:p w14:paraId="085A6F81" w14:textId="77777777" w:rsidR="00221DD3" w:rsidRPr="000145FD" w:rsidRDefault="00221DD3" w:rsidP="00374D94">
            <w:pPr>
              <w:pStyle w:val="Listenabsatz"/>
              <w:ind w:left="0"/>
              <w:rPr>
                <w:ins w:id="934" w:author="Christian Url" w:date="2023-05-14T21:35:00Z"/>
              </w:rPr>
            </w:pPr>
            <w:ins w:id="935" w:author="Christian Url" w:date="2023-05-14T21:35:00Z">
              <w:r>
                <w:t>Producer prices in industry</w:t>
              </w:r>
            </w:ins>
          </w:p>
        </w:tc>
      </w:tr>
    </w:tbl>
    <w:p w14:paraId="306E4F59" w14:textId="457FFBA9" w:rsidR="00221DD3" w:rsidRDefault="00221DD3" w:rsidP="003E4F43">
      <w:pPr>
        <w:rPr>
          <w:ins w:id="936" w:author="Christian Url" w:date="2023-05-14T21:36:00Z"/>
          <w:lang w:val="en-GB"/>
        </w:rPr>
      </w:pPr>
    </w:p>
    <w:p w14:paraId="0D4285BB" w14:textId="467183FA" w:rsidR="00221DD3" w:rsidRPr="000145FD" w:rsidRDefault="00221DD3" w:rsidP="00221DD3">
      <w:pPr>
        <w:rPr>
          <w:ins w:id="937" w:author="Christian Url" w:date="2023-05-14T21:36:00Z"/>
          <w:b/>
          <w:lang w:val="en-GB"/>
        </w:rPr>
      </w:pPr>
      <w:ins w:id="938" w:author="Christian Url" w:date="2023-05-14T21:36:00Z">
        <w:r w:rsidRPr="000145FD">
          <w:rPr>
            <w:b/>
            <w:lang w:val="en-GB"/>
          </w:rPr>
          <w:t>Country_</w:t>
        </w:r>
        <w:r>
          <w:rPr>
            <w:b/>
            <w:lang w:val="en-GB"/>
          </w:rPr>
          <w:t>13</w:t>
        </w:r>
        <w:r>
          <w:rPr>
            <w:b/>
            <w:lang w:val="en-GB"/>
          </w:rPr>
          <w:t xml:space="preserve">: </w:t>
        </w:r>
        <w:r>
          <w:rPr>
            <w:b/>
            <w:lang w:val="en-GB"/>
          </w:rPr>
          <w:t>HR</w:t>
        </w:r>
      </w:ins>
    </w:p>
    <w:p w14:paraId="4C1109CF" w14:textId="77777777" w:rsidR="00221DD3" w:rsidRPr="000145FD" w:rsidRDefault="00221DD3" w:rsidP="00221DD3">
      <w:pPr>
        <w:pStyle w:val="Listenabsatz"/>
        <w:numPr>
          <w:ilvl w:val="0"/>
          <w:numId w:val="1"/>
        </w:numPr>
        <w:rPr>
          <w:ins w:id="939" w:author="Christian Url" w:date="2023-05-14T21:36:00Z"/>
        </w:rPr>
      </w:pPr>
      <w:ins w:id="940" w:author="Christian Url" w:date="2023-05-14T21:36:00Z">
        <w:r>
          <w:t>Producer prices in industry (domestic market) - PPI (Eurobase codes: STS_INPPD_M, INDIC_BT: PRIN, NACE_R2: B-E36, S_ADJ: NSA, UNIT: I15) [</w:t>
        </w:r>
        <w:r w:rsidRPr="003E4F43">
          <w:t>https://ec.europa.eu/eurostat/databrowser/view/STS_INPPD_M/default/table?lang=en</w:t>
        </w:r>
        <w:r w:rsidRPr="000145FD">
          <w:br/>
        </w:r>
        <w:r w:rsidRPr="000145FD">
          <w:rPr>
            <w:b/>
          </w:rPr>
          <w:t>Number of data points collected from the data source (for each reference period)</w:t>
        </w:r>
      </w:ins>
    </w:p>
    <w:tbl>
      <w:tblPr>
        <w:tblStyle w:val="Tabellenraster"/>
        <w:tblW w:w="0" w:type="auto"/>
        <w:tblInd w:w="720" w:type="dxa"/>
        <w:tblLook w:val="04A0" w:firstRow="1" w:lastRow="0" w:firstColumn="1" w:lastColumn="0" w:noHBand="0" w:noVBand="1"/>
      </w:tblPr>
      <w:tblGrid>
        <w:gridCol w:w="2528"/>
        <w:gridCol w:w="6102"/>
      </w:tblGrid>
      <w:tr w:rsidR="00221DD3" w:rsidRPr="000145FD" w14:paraId="08CCF608" w14:textId="77777777" w:rsidTr="00374D94">
        <w:trPr>
          <w:ins w:id="941" w:author="Christian Url" w:date="2023-05-14T21:36:00Z"/>
        </w:trPr>
        <w:tc>
          <w:tcPr>
            <w:tcW w:w="2528" w:type="dxa"/>
          </w:tcPr>
          <w:p w14:paraId="44B230DA" w14:textId="77777777" w:rsidR="00221DD3" w:rsidRPr="000145FD" w:rsidRDefault="00221DD3" w:rsidP="00374D94">
            <w:pPr>
              <w:pStyle w:val="Listenabsatz"/>
              <w:ind w:left="0"/>
              <w:rPr>
                <w:ins w:id="942" w:author="Christian Url" w:date="2023-05-14T21:36:00Z"/>
              </w:rPr>
            </w:pPr>
            <w:ins w:id="943" w:author="Christian Url" w:date="2023-05-14T21:36:00Z">
              <w:r w:rsidRPr="000145FD">
                <w:t>September 2022</w:t>
              </w:r>
            </w:ins>
          </w:p>
        </w:tc>
        <w:tc>
          <w:tcPr>
            <w:tcW w:w="6102" w:type="dxa"/>
          </w:tcPr>
          <w:p w14:paraId="0308EF32" w14:textId="77777777" w:rsidR="00221DD3" w:rsidRPr="000145FD" w:rsidRDefault="00221DD3" w:rsidP="00374D94">
            <w:pPr>
              <w:pStyle w:val="Listenabsatz"/>
              <w:ind w:left="0"/>
              <w:rPr>
                <w:ins w:id="944" w:author="Christian Url" w:date="2023-05-14T21:36:00Z"/>
              </w:rPr>
            </w:pPr>
            <w:ins w:id="945" w:author="Christian Url" w:date="2023-05-14T21:36:00Z">
              <w:r>
                <w:t>272</w:t>
              </w:r>
            </w:ins>
          </w:p>
        </w:tc>
      </w:tr>
      <w:tr w:rsidR="00221DD3" w:rsidRPr="000145FD" w14:paraId="314B778D" w14:textId="77777777" w:rsidTr="00374D94">
        <w:trPr>
          <w:ins w:id="946" w:author="Christian Url" w:date="2023-05-14T21:36:00Z"/>
        </w:trPr>
        <w:tc>
          <w:tcPr>
            <w:tcW w:w="2528" w:type="dxa"/>
          </w:tcPr>
          <w:p w14:paraId="3A075279" w14:textId="77777777" w:rsidR="00221DD3" w:rsidRPr="000145FD" w:rsidRDefault="00221DD3" w:rsidP="00374D94">
            <w:pPr>
              <w:pStyle w:val="Listenabsatz"/>
              <w:ind w:left="0"/>
              <w:rPr>
                <w:ins w:id="947" w:author="Christian Url" w:date="2023-05-14T21:36:00Z"/>
              </w:rPr>
            </w:pPr>
            <w:ins w:id="948" w:author="Christian Url" w:date="2023-05-14T21:36:00Z">
              <w:r w:rsidRPr="000145FD">
                <w:t>October 2022</w:t>
              </w:r>
            </w:ins>
          </w:p>
        </w:tc>
        <w:tc>
          <w:tcPr>
            <w:tcW w:w="6102" w:type="dxa"/>
          </w:tcPr>
          <w:p w14:paraId="45F3B3F4" w14:textId="77777777" w:rsidR="00221DD3" w:rsidRPr="000145FD" w:rsidRDefault="00221DD3" w:rsidP="00374D94">
            <w:pPr>
              <w:pStyle w:val="Listenabsatz"/>
              <w:ind w:left="0"/>
              <w:rPr>
                <w:ins w:id="949" w:author="Christian Url" w:date="2023-05-14T21:36:00Z"/>
              </w:rPr>
            </w:pPr>
            <w:ins w:id="950" w:author="Christian Url" w:date="2023-05-14T21:36:00Z">
              <w:r>
                <w:t>273</w:t>
              </w:r>
            </w:ins>
          </w:p>
        </w:tc>
      </w:tr>
      <w:tr w:rsidR="00221DD3" w:rsidRPr="000145FD" w14:paraId="14D4EB6E" w14:textId="77777777" w:rsidTr="00374D94">
        <w:trPr>
          <w:ins w:id="951" w:author="Christian Url" w:date="2023-05-14T21:36:00Z"/>
        </w:trPr>
        <w:tc>
          <w:tcPr>
            <w:tcW w:w="2528" w:type="dxa"/>
          </w:tcPr>
          <w:p w14:paraId="373622E2" w14:textId="77777777" w:rsidR="00221DD3" w:rsidRPr="000145FD" w:rsidRDefault="00221DD3" w:rsidP="00374D94">
            <w:pPr>
              <w:pStyle w:val="Listenabsatz"/>
              <w:ind w:left="0"/>
              <w:rPr>
                <w:ins w:id="952" w:author="Christian Url" w:date="2023-05-14T21:36:00Z"/>
              </w:rPr>
            </w:pPr>
            <w:ins w:id="953" w:author="Christian Url" w:date="2023-05-14T21:36:00Z">
              <w:r w:rsidRPr="000145FD">
                <w:t>November 2022</w:t>
              </w:r>
            </w:ins>
          </w:p>
        </w:tc>
        <w:tc>
          <w:tcPr>
            <w:tcW w:w="6102" w:type="dxa"/>
          </w:tcPr>
          <w:p w14:paraId="32E4F698" w14:textId="77777777" w:rsidR="00221DD3" w:rsidRPr="000145FD" w:rsidRDefault="00221DD3" w:rsidP="00374D94">
            <w:pPr>
              <w:pStyle w:val="Listenabsatz"/>
              <w:ind w:left="0"/>
              <w:rPr>
                <w:ins w:id="954" w:author="Christian Url" w:date="2023-05-14T21:36:00Z"/>
              </w:rPr>
            </w:pPr>
            <w:ins w:id="955" w:author="Christian Url" w:date="2023-05-14T21:36:00Z">
              <w:r>
                <w:t>273</w:t>
              </w:r>
            </w:ins>
          </w:p>
        </w:tc>
      </w:tr>
      <w:tr w:rsidR="00221DD3" w:rsidRPr="000145FD" w14:paraId="32DCD9C5" w14:textId="77777777" w:rsidTr="00374D94">
        <w:trPr>
          <w:ins w:id="956" w:author="Christian Url" w:date="2023-05-14T21:36:00Z"/>
        </w:trPr>
        <w:tc>
          <w:tcPr>
            <w:tcW w:w="2528" w:type="dxa"/>
          </w:tcPr>
          <w:p w14:paraId="47589601" w14:textId="77777777" w:rsidR="00221DD3" w:rsidRPr="000145FD" w:rsidRDefault="00221DD3" w:rsidP="00374D94">
            <w:pPr>
              <w:pStyle w:val="Listenabsatz"/>
              <w:ind w:left="0"/>
              <w:rPr>
                <w:ins w:id="957" w:author="Christian Url" w:date="2023-05-14T21:36:00Z"/>
              </w:rPr>
            </w:pPr>
            <w:ins w:id="958" w:author="Christian Url" w:date="2023-05-14T21:36:00Z">
              <w:r w:rsidRPr="000145FD">
                <w:t>December 2022</w:t>
              </w:r>
            </w:ins>
          </w:p>
        </w:tc>
        <w:tc>
          <w:tcPr>
            <w:tcW w:w="6102" w:type="dxa"/>
          </w:tcPr>
          <w:p w14:paraId="2C7F834D" w14:textId="77777777" w:rsidR="00221DD3" w:rsidRPr="000145FD" w:rsidRDefault="00221DD3" w:rsidP="00374D94">
            <w:pPr>
              <w:pStyle w:val="Listenabsatz"/>
              <w:ind w:left="0"/>
              <w:rPr>
                <w:ins w:id="959" w:author="Christian Url" w:date="2023-05-14T21:36:00Z"/>
              </w:rPr>
            </w:pPr>
            <w:ins w:id="960" w:author="Christian Url" w:date="2023-05-14T21:36:00Z">
              <w:r>
                <w:t>273</w:t>
              </w:r>
            </w:ins>
          </w:p>
        </w:tc>
      </w:tr>
      <w:tr w:rsidR="00221DD3" w:rsidRPr="000145FD" w14:paraId="436A783E" w14:textId="77777777" w:rsidTr="00374D94">
        <w:trPr>
          <w:ins w:id="961" w:author="Christian Url" w:date="2023-05-14T21:36:00Z"/>
        </w:trPr>
        <w:tc>
          <w:tcPr>
            <w:tcW w:w="2528" w:type="dxa"/>
          </w:tcPr>
          <w:p w14:paraId="5D9B2844" w14:textId="77777777" w:rsidR="00221DD3" w:rsidRPr="000145FD" w:rsidRDefault="00221DD3" w:rsidP="00374D94">
            <w:pPr>
              <w:pStyle w:val="Listenabsatz"/>
              <w:ind w:left="0"/>
              <w:rPr>
                <w:ins w:id="962" w:author="Christian Url" w:date="2023-05-14T21:36:00Z"/>
              </w:rPr>
            </w:pPr>
            <w:ins w:id="963" w:author="Christian Url" w:date="2023-05-14T21:36:00Z">
              <w:r w:rsidRPr="000145FD">
                <w:t>January 2023</w:t>
              </w:r>
            </w:ins>
          </w:p>
        </w:tc>
        <w:tc>
          <w:tcPr>
            <w:tcW w:w="6102" w:type="dxa"/>
          </w:tcPr>
          <w:p w14:paraId="2464A068" w14:textId="77777777" w:rsidR="00221DD3" w:rsidRPr="000145FD" w:rsidRDefault="00221DD3" w:rsidP="00374D94">
            <w:pPr>
              <w:pStyle w:val="Listenabsatz"/>
              <w:ind w:left="0"/>
              <w:rPr>
                <w:ins w:id="964" w:author="Christian Url" w:date="2023-05-14T21:36:00Z"/>
              </w:rPr>
            </w:pPr>
            <w:ins w:id="965" w:author="Christian Url" w:date="2023-05-14T21:36:00Z">
              <w:r>
                <w:t>276</w:t>
              </w:r>
            </w:ins>
          </w:p>
        </w:tc>
      </w:tr>
      <w:tr w:rsidR="00221DD3" w:rsidRPr="000145FD" w14:paraId="36818272" w14:textId="77777777" w:rsidTr="00374D94">
        <w:trPr>
          <w:ins w:id="966" w:author="Christian Url" w:date="2023-05-14T21:36:00Z"/>
        </w:trPr>
        <w:tc>
          <w:tcPr>
            <w:tcW w:w="2528" w:type="dxa"/>
          </w:tcPr>
          <w:p w14:paraId="6693C0C8" w14:textId="77777777" w:rsidR="00221DD3" w:rsidRPr="000145FD" w:rsidRDefault="00221DD3" w:rsidP="00374D94">
            <w:pPr>
              <w:pStyle w:val="Listenabsatz"/>
              <w:ind w:left="0"/>
              <w:rPr>
                <w:ins w:id="967" w:author="Christian Url" w:date="2023-05-14T21:36:00Z"/>
              </w:rPr>
            </w:pPr>
            <w:ins w:id="968" w:author="Christian Url" w:date="2023-05-14T21:36:00Z">
              <w:r w:rsidRPr="000145FD">
                <w:t>February 2023</w:t>
              </w:r>
            </w:ins>
          </w:p>
        </w:tc>
        <w:tc>
          <w:tcPr>
            <w:tcW w:w="6102" w:type="dxa"/>
          </w:tcPr>
          <w:p w14:paraId="4D57A5D4" w14:textId="77777777" w:rsidR="00221DD3" w:rsidRPr="000145FD" w:rsidRDefault="00221DD3" w:rsidP="00374D94">
            <w:pPr>
              <w:pStyle w:val="Listenabsatz"/>
              <w:ind w:left="0"/>
              <w:rPr>
                <w:ins w:id="969" w:author="Christian Url" w:date="2023-05-14T21:36:00Z"/>
              </w:rPr>
            </w:pPr>
            <w:ins w:id="970" w:author="Christian Url" w:date="2023-05-14T21:36:00Z">
              <w:r>
                <w:t>276</w:t>
              </w:r>
            </w:ins>
          </w:p>
        </w:tc>
      </w:tr>
      <w:tr w:rsidR="00221DD3" w:rsidRPr="000145FD" w14:paraId="263D0E96" w14:textId="77777777" w:rsidTr="00374D94">
        <w:trPr>
          <w:ins w:id="971" w:author="Christian Url" w:date="2023-05-14T21:36:00Z"/>
        </w:trPr>
        <w:tc>
          <w:tcPr>
            <w:tcW w:w="2528" w:type="dxa"/>
          </w:tcPr>
          <w:p w14:paraId="21760D62" w14:textId="77777777" w:rsidR="00221DD3" w:rsidRPr="000145FD" w:rsidRDefault="00221DD3" w:rsidP="00374D94">
            <w:pPr>
              <w:pStyle w:val="Listenabsatz"/>
              <w:ind w:left="0"/>
              <w:rPr>
                <w:ins w:id="972" w:author="Christian Url" w:date="2023-05-14T21:36:00Z"/>
              </w:rPr>
            </w:pPr>
            <w:ins w:id="973" w:author="Christian Url" w:date="2023-05-14T21:36:00Z">
              <w:r w:rsidRPr="000145FD">
                <w:t>March 2023</w:t>
              </w:r>
            </w:ins>
          </w:p>
        </w:tc>
        <w:tc>
          <w:tcPr>
            <w:tcW w:w="6102" w:type="dxa"/>
          </w:tcPr>
          <w:p w14:paraId="48EC2465" w14:textId="77777777" w:rsidR="00221DD3" w:rsidRPr="000145FD" w:rsidRDefault="00221DD3" w:rsidP="00374D94">
            <w:pPr>
              <w:pStyle w:val="Listenabsatz"/>
              <w:ind w:left="0"/>
              <w:rPr>
                <w:ins w:id="974" w:author="Christian Url" w:date="2023-05-14T21:36:00Z"/>
              </w:rPr>
            </w:pPr>
            <w:ins w:id="975" w:author="Christian Url" w:date="2023-05-14T21:36:00Z">
              <w:r>
                <w:t>278</w:t>
              </w:r>
            </w:ins>
          </w:p>
        </w:tc>
      </w:tr>
      <w:tr w:rsidR="00221DD3" w:rsidRPr="000145FD" w14:paraId="74A0A8FB" w14:textId="77777777" w:rsidTr="00374D94">
        <w:trPr>
          <w:ins w:id="976" w:author="Christian Url" w:date="2023-05-14T21:36:00Z"/>
        </w:trPr>
        <w:tc>
          <w:tcPr>
            <w:tcW w:w="2528" w:type="dxa"/>
          </w:tcPr>
          <w:p w14:paraId="0F654672" w14:textId="77777777" w:rsidR="00221DD3" w:rsidRPr="000145FD" w:rsidRDefault="00221DD3" w:rsidP="00374D94">
            <w:pPr>
              <w:pStyle w:val="Listenabsatz"/>
              <w:ind w:left="0"/>
              <w:rPr>
                <w:ins w:id="977" w:author="Christian Url" w:date="2023-05-14T21:36:00Z"/>
              </w:rPr>
            </w:pPr>
            <w:ins w:id="978" w:author="Christian Url" w:date="2023-05-14T21:36:00Z">
              <w:r w:rsidRPr="000145FD">
                <w:t>April 2023</w:t>
              </w:r>
            </w:ins>
          </w:p>
        </w:tc>
        <w:tc>
          <w:tcPr>
            <w:tcW w:w="6102" w:type="dxa"/>
          </w:tcPr>
          <w:p w14:paraId="3B4C2E80" w14:textId="77777777" w:rsidR="00221DD3" w:rsidRPr="000145FD" w:rsidRDefault="00221DD3" w:rsidP="00374D94">
            <w:pPr>
              <w:pStyle w:val="Listenabsatz"/>
              <w:ind w:left="0"/>
              <w:rPr>
                <w:ins w:id="979" w:author="Christian Url" w:date="2023-05-14T21:36:00Z"/>
              </w:rPr>
            </w:pPr>
            <w:ins w:id="980" w:author="Christian Url" w:date="2023-05-14T21:36:00Z">
              <w:r>
                <w:t>279</w:t>
              </w:r>
            </w:ins>
          </w:p>
        </w:tc>
      </w:tr>
    </w:tbl>
    <w:p w14:paraId="527FA622" w14:textId="77777777" w:rsidR="00221DD3" w:rsidRPr="000145FD" w:rsidRDefault="00221DD3" w:rsidP="00221DD3">
      <w:pPr>
        <w:pStyle w:val="Listenabsatz"/>
        <w:rPr>
          <w:ins w:id="981" w:author="Christian Url" w:date="2023-05-14T21:36:00Z"/>
        </w:rPr>
      </w:pPr>
      <w:ins w:id="982" w:author="Christian Url" w:date="2023-05-14T21:36:00Z">
        <w:r w:rsidRPr="000145FD">
          <w:br/>
        </w:r>
        <w:r w:rsidRPr="000145FD">
          <w:rPr>
            <w:b/>
          </w:rPr>
          <w:t>Structure of the data used to predict the point estimates</w:t>
        </w:r>
      </w:ins>
    </w:p>
    <w:tbl>
      <w:tblPr>
        <w:tblStyle w:val="Tabellenraster"/>
        <w:tblW w:w="0" w:type="auto"/>
        <w:tblInd w:w="720" w:type="dxa"/>
        <w:tblLook w:val="04A0" w:firstRow="1" w:lastRow="0" w:firstColumn="1" w:lastColumn="0" w:noHBand="0" w:noVBand="1"/>
      </w:tblPr>
      <w:tblGrid>
        <w:gridCol w:w="2524"/>
        <w:gridCol w:w="6106"/>
      </w:tblGrid>
      <w:tr w:rsidR="00221DD3" w:rsidRPr="000145FD" w14:paraId="2FBB5A74" w14:textId="77777777" w:rsidTr="00374D94">
        <w:trPr>
          <w:ins w:id="983" w:author="Christian Url" w:date="2023-05-14T21:36:00Z"/>
        </w:trPr>
        <w:tc>
          <w:tcPr>
            <w:tcW w:w="2524" w:type="dxa"/>
          </w:tcPr>
          <w:p w14:paraId="0615576C" w14:textId="77777777" w:rsidR="00221DD3" w:rsidRPr="000145FD" w:rsidRDefault="00221DD3" w:rsidP="00374D94">
            <w:pPr>
              <w:pStyle w:val="Listenabsatz"/>
              <w:ind w:left="0"/>
              <w:rPr>
                <w:ins w:id="984" w:author="Christian Url" w:date="2023-05-14T21:36:00Z"/>
                <w:b/>
              </w:rPr>
            </w:pPr>
            <w:ins w:id="985" w:author="Christian Url" w:date="2023-05-14T21:36:00Z">
              <w:r w:rsidRPr="000145FD">
                <w:rPr>
                  <w:b/>
                </w:rPr>
                <w:t>Attribute Name</w:t>
              </w:r>
            </w:ins>
          </w:p>
        </w:tc>
        <w:tc>
          <w:tcPr>
            <w:tcW w:w="6106" w:type="dxa"/>
          </w:tcPr>
          <w:p w14:paraId="7BC78161" w14:textId="77777777" w:rsidR="00221DD3" w:rsidRPr="000145FD" w:rsidRDefault="00221DD3" w:rsidP="00374D94">
            <w:pPr>
              <w:pStyle w:val="Listenabsatz"/>
              <w:ind w:left="0"/>
              <w:rPr>
                <w:ins w:id="986" w:author="Christian Url" w:date="2023-05-14T21:36:00Z"/>
                <w:b/>
              </w:rPr>
            </w:pPr>
            <w:ins w:id="987" w:author="Christian Url" w:date="2023-05-14T21:36:00Z">
              <w:r w:rsidRPr="000145FD">
                <w:rPr>
                  <w:b/>
                </w:rPr>
                <w:t>Attribute Description</w:t>
              </w:r>
            </w:ins>
          </w:p>
        </w:tc>
      </w:tr>
      <w:tr w:rsidR="00221DD3" w:rsidRPr="000145FD" w14:paraId="4695CD41" w14:textId="77777777" w:rsidTr="00374D94">
        <w:trPr>
          <w:ins w:id="988" w:author="Christian Url" w:date="2023-05-14T21:36:00Z"/>
        </w:trPr>
        <w:tc>
          <w:tcPr>
            <w:tcW w:w="2524" w:type="dxa"/>
          </w:tcPr>
          <w:p w14:paraId="4189E37D" w14:textId="77777777" w:rsidR="00221DD3" w:rsidRPr="000145FD" w:rsidRDefault="00221DD3" w:rsidP="00374D94">
            <w:pPr>
              <w:pStyle w:val="Listenabsatz"/>
              <w:ind w:left="0"/>
              <w:rPr>
                <w:ins w:id="989" w:author="Christian Url" w:date="2023-05-14T21:36:00Z"/>
              </w:rPr>
            </w:pPr>
            <w:ins w:id="990" w:author="Christian Url" w:date="2023-05-14T21:36:00Z">
              <w:r>
                <w:t>target</w:t>
              </w:r>
            </w:ins>
          </w:p>
        </w:tc>
        <w:tc>
          <w:tcPr>
            <w:tcW w:w="6106" w:type="dxa"/>
          </w:tcPr>
          <w:p w14:paraId="61E919F6" w14:textId="77777777" w:rsidR="00221DD3" w:rsidRPr="000145FD" w:rsidRDefault="00221DD3" w:rsidP="00374D94">
            <w:pPr>
              <w:pStyle w:val="Listenabsatz"/>
              <w:ind w:left="0"/>
              <w:rPr>
                <w:ins w:id="991" w:author="Christian Url" w:date="2023-05-14T21:36:00Z"/>
              </w:rPr>
            </w:pPr>
            <w:ins w:id="992" w:author="Christian Url" w:date="2023-05-14T21:36:00Z">
              <w:r>
                <w:t>Producer prices in industry</w:t>
              </w:r>
            </w:ins>
          </w:p>
        </w:tc>
      </w:tr>
    </w:tbl>
    <w:p w14:paraId="729B9900" w14:textId="77777777" w:rsidR="00221DD3" w:rsidRDefault="00221DD3" w:rsidP="003E4F43">
      <w:pPr>
        <w:rPr>
          <w:ins w:id="993" w:author="Christian Url" w:date="2023-05-14T21:36:00Z"/>
          <w:lang w:val="en-GB"/>
        </w:rPr>
      </w:pPr>
    </w:p>
    <w:p w14:paraId="34860FE7" w14:textId="36757642" w:rsidR="00221DD3" w:rsidRPr="000145FD" w:rsidRDefault="00221DD3" w:rsidP="00221DD3">
      <w:pPr>
        <w:rPr>
          <w:ins w:id="994" w:author="Christian Url" w:date="2023-05-14T21:36:00Z"/>
          <w:b/>
          <w:lang w:val="en-GB"/>
        </w:rPr>
      </w:pPr>
      <w:ins w:id="995" w:author="Christian Url" w:date="2023-05-14T21:36:00Z">
        <w:r w:rsidRPr="000145FD">
          <w:rPr>
            <w:b/>
            <w:lang w:val="en-GB"/>
          </w:rPr>
          <w:t>Country_</w:t>
        </w:r>
        <w:r>
          <w:rPr>
            <w:b/>
            <w:lang w:val="en-GB"/>
          </w:rPr>
          <w:t>14</w:t>
        </w:r>
        <w:r>
          <w:rPr>
            <w:b/>
            <w:lang w:val="en-GB"/>
          </w:rPr>
          <w:t>:</w:t>
        </w:r>
        <w:r>
          <w:rPr>
            <w:b/>
            <w:lang w:val="en-GB"/>
          </w:rPr>
          <w:t xml:space="preserve"> HU</w:t>
        </w:r>
      </w:ins>
    </w:p>
    <w:p w14:paraId="161CE43E" w14:textId="77777777" w:rsidR="00221DD3" w:rsidRPr="000145FD" w:rsidRDefault="00221DD3" w:rsidP="00221DD3">
      <w:pPr>
        <w:pStyle w:val="Listenabsatz"/>
        <w:numPr>
          <w:ilvl w:val="0"/>
          <w:numId w:val="1"/>
        </w:numPr>
        <w:rPr>
          <w:ins w:id="996" w:author="Christian Url" w:date="2023-05-14T21:36:00Z"/>
        </w:rPr>
      </w:pPr>
      <w:ins w:id="997" w:author="Christian Url" w:date="2023-05-14T21:36:00Z">
        <w:r>
          <w:t>Producer prices in industry (domestic market) - PPI (Eurobase codes: STS_INPPD_M, INDIC_BT: PRIN, NACE_R2: B-E36, S_ADJ: NSA, UNIT: I15) [</w:t>
        </w:r>
        <w:r w:rsidRPr="003E4F43">
          <w:t>https://ec.europa.eu/eurostat/databrowser/view/STS_INPPD_M/default/table?lang=en</w:t>
        </w:r>
        <w:r w:rsidRPr="000145FD">
          <w:br/>
        </w:r>
        <w:r w:rsidRPr="000145FD">
          <w:rPr>
            <w:b/>
          </w:rPr>
          <w:t>Number of data points collected from the data source (for each reference period)</w:t>
        </w:r>
      </w:ins>
    </w:p>
    <w:tbl>
      <w:tblPr>
        <w:tblStyle w:val="Tabellenraster"/>
        <w:tblW w:w="0" w:type="auto"/>
        <w:tblInd w:w="720" w:type="dxa"/>
        <w:tblLook w:val="04A0" w:firstRow="1" w:lastRow="0" w:firstColumn="1" w:lastColumn="0" w:noHBand="0" w:noVBand="1"/>
      </w:tblPr>
      <w:tblGrid>
        <w:gridCol w:w="2528"/>
        <w:gridCol w:w="6102"/>
      </w:tblGrid>
      <w:tr w:rsidR="00221DD3" w:rsidRPr="000145FD" w14:paraId="531C1FE6" w14:textId="77777777" w:rsidTr="00374D94">
        <w:trPr>
          <w:ins w:id="998" w:author="Christian Url" w:date="2023-05-14T21:36:00Z"/>
        </w:trPr>
        <w:tc>
          <w:tcPr>
            <w:tcW w:w="2528" w:type="dxa"/>
          </w:tcPr>
          <w:p w14:paraId="6D6CD166" w14:textId="77777777" w:rsidR="00221DD3" w:rsidRPr="000145FD" w:rsidRDefault="00221DD3" w:rsidP="00374D94">
            <w:pPr>
              <w:pStyle w:val="Listenabsatz"/>
              <w:ind w:left="0"/>
              <w:rPr>
                <w:ins w:id="999" w:author="Christian Url" w:date="2023-05-14T21:36:00Z"/>
              </w:rPr>
            </w:pPr>
            <w:ins w:id="1000" w:author="Christian Url" w:date="2023-05-14T21:36:00Z">
              <w:r w:rsidRPr="000145FD">
                <w:t>September 2022</w:t>
              </w:r>
            </w:ins>
          </w:p>
        </w:tc>
        <w:tc>
          <w:tcPr>
            <w:tcW w:w="6102" w:type="dxa"/>
          </w:tcPr>
          <w:p w14:paraId="02AA1CB6" w14:textId="77777777" w:rsidR="00221DD3" w:rsidRPr="000145FD" w:rsidRDefault="00221DD3" w:rsidP="00374D94">
            <w:pPr>
              <w:pStyle w:val="Listenabsatz"/>
              <w:ind w:left="0"/>
              <w:rPr>
                <w:ins w:id="1001" w:author="Christian Url" w:date="2023-05-14T21:36:00Z"/>
              </w:rPr>
            </w:pPr>
            <w:ins w:id="1002" w:author="Christian Url" w:date="2023-05-14T21:36:00Z">
              <w:r>
                <w:t>272</w:t>
              </w:r>
            </w:ins>
          </w:p>
        </w:tc>
      </w:tr>
      <w:tr w:rsidR="00221DD3" w:rsidRPr="000145FD" w14:paraId="182B6075" w14:textId="77777777" w:rsidTr="00374D94">
        <w:trPr>
          <w:ins w:id="1003" w:author="Christian Url" w:date="2023-05-14T21:36:00Z"/>
        </w:trPr>
        <w:tc>
          <w:tcPr>
            <w:tcW w:w="2528" w:type="dxa"/>
          </w:tcPr>
          <w:p w14:paraId="790093B8" w14:textId="77777777" w:rsidR="00221DD3" w:rsidRPr="000145FD" w:rsidRDefault="00221DD3" w:rsidP="00374D94">
            <w:pPr>
              <w:pStyle w:val="Listenabsatz"/>
              <w:ind w:left="0"/>
              <w:rPr>
                <w:ins w:id="1004" w:author="Christian Url" w:date="2023-05-14T21:36:00Z"/>
              </w:rPr>
            </w:pPr>
            <w:ins w:id="1005" w:author="Christian Url" w:date="2023-05-14T21:36:00Z">
              <w:r w:rsidRPr="000145FD">
                <w:t>October 2022</w:t>
              </w:r>
            </w:ins>
          </w:p>
        </w:tc>
        <w:tc>
          <w:tcPr>
            <w:tcW w:w="6102" w:type="dxa"/>
          </w:tcPr>
          <w:p w14:paraId="262FF088" w14:textId="77777777" w:rsidR="00221DD3" w:rsidRPr="000145FD" w:rsidRDefault="00221DD3" w:rsidP="00374D94">
            <w:pPr>
              <w:pStyle w:val="Listenabsatz"/>
              <w:ind w:left="0"/>
              <w:rPr>
                <w:ins w:id="1006" w:author="Christian Url" w:date="2023-05-14T21:36:00Z"/>
              </w:rPr>
            </w:pPr>
            <w:ins w:id="1007" w:author="Christian Url" w:date="2023-05-14T21:36:00Z">
              <w:r>
                <w:t>273</w:t>
              </w:r>
            </w:ins>
          </w:p>
        </w:tc>
      </w:tr>
      <w:tr w:rsidR="00221DD3" w:rsidRPr="000145FD" w14:paraId="38CF6EA2" w14:textId="77777777" w:rsidTr="00374D94">
        <w:trPr>
          <w:ins w:id="1008" w:author="Christian Url" w:date="2023-05-14T21:36:00Z"/>
        </w:trPr>
        <w:tc>
          <w:tcPr>
            <w:tcW w:w="2528" w:type="dxa"/>
          </w:tcPr>
          <w:p w14:paraId="5320342E" w14:textId="77777777" w:rsidR="00221DD3" w:rsidRPr="000145FD" w:rsidRDefault="00221DD3" w:rsidP="00374D94">
            <w:pPr>
              <w:pStyle w:val="Listenabsatz"/>
              <w:ind w:left="0"/>
              <w:rPr>
                <w:ins w:id="1009" w:author="Christian Url" w:date="2023-05-14T21:36:00Z"/>
              </w:rPr>
            </w:pPr>
            <w:ins w:id="1010" w:author="Christian Url" w:date="2023-05-14T21:36:00Z">
              <w:r w:rsidRPr="000145FD">
                <w:t>November 2022</w:t>
              </w:r>
            </w:ins>
          </w:p>
        </w:tc>
        <w:tc>
          <w:tcPr>
            <w:tcW w:w="6102" w:type="dxa"/>
          </w:tcPr>
          <w:p w14:paraId="157EB416" w14:textId="77777777" w:rsidR="00221DD3" w:rsidRPr="000145FD" w:rsidRDefault="00221DD3" w:rsidP="00374D94">
            <w:pPr>
              <w:pStyle w:val="Listenabsatz"/>
              <w:ind w:left="0"/>
              <w:rPr>
                <w:ins w:id="1011" w:author="Christian Url" w:date="2023-05-14T21:36:00Z"/>
              </w:rPr>
            </w:pPr>
            <w:ins w:id="1012" w:author="Christian Url" w:date="2023-05-14T21:36:00Z">
              <w:r>
                <w:t>273</w:t>
              </w:r>
            </w:ins>
          </w:p>
        </w:tc>
      </w:tr>
      <w:tr w:rsidR="00221DD3" w:rsidRPr="000145FD" w14:paraId="7F429B27" w14:textId="77777777" w:rsidTr="00374D94">
        <w:trPr>
          <w:ins w:id="1013" w:author="Christian Url" w:date="2023-05-14T21:36:00Z"/>
        </w:trPr>
        <w:tc>
          <w:tcPr>
            <w:tcW w:w="2528" w:type="dxa"/>
          </w:tcPr>
          <w:p w14:paraId="08D41100" w14:textId="77777777" w:rsidR="00221DD3" w:rsidRPr="000145FD" w:rsidRDefault="00221DD3" w:rsidP="00374D94">
            <w:pPr>
              <w:pStyle w:val="Listenabsatz"/>
              <w:ind w:left="0"/>
              <w:rPr>
                <w:ins w:id="1014" w:author="Christian Url" w:date="2023-05-14T21:36:00Z"/>
              </w:rPr>
            </w:pPr>
            <w:ins w:id="1015" w:author="Christian Url" w:date="2023-05-14T21:36:00Z">
              <w:r w:rsidRPr="000145FD">
                <w:t>December 2022</w:t>
              </w:r>
            </w:ins>
          </w:p>
        </w:tc>
        <w:tc>
          <w:tcPr>
            <w:tcW w:w="6102" w:type="dxa"/>
          </w:tcPr>
          <w:p w14:paraId="4A9CDFCD" w14:textId="77777777" w:rsidR="00221DD3" w:rsidRPr="000145FD" w:rsidRDefault="00221DD3" w:rsidP="00374D94">
            <w:pPr>
              <w:pStyle w:val="Listenabsatz"/>
              <w:ind w:left="0"/>
              <w:rPr>
                <w:ins w:id="1016" w:author="Christian Url" w:date="2023-05-14T21:36:00Z"/>
              </w:rPr>
            </w:pPr>
            <w:ins w:id="1017" w:author="Christian Url" w:date="2023-05-14T21:36:00Z">
              <w:r>
                <w:t>273</w:t>
              </w:r>
            </w:ins>
          </w:p>
        </w:tc>
      </w:tr>
      <w:tr w:rsidR="00221DD3" w:rsidRPr="000145FD" w14:paraId="295115FB" w14:textId="77777777" w:rsidTr="00374D94">
        <w:trPr>
          <w:ins w:id="1018" w:author="Christian Url" w:date="2023-05-14T21:36:00Z"/>
        </w:trPr>
        <w:tc>
          <w:tcPr>
            <w:tcW w:w="2528" w:type="dxa"/>
          </w:tcPr>
          <w:p w14:paraId="394725A6" w14:textId="77777777" w:rsidR="00221DD3" w:rsidRPr="000145FD" w:rsidRDefault="00221DD3" w:rsidP="00374D94">
            <w:pPr>
              <w:pStyle w:val="Listenabsatz"/>
              <w:ind w:left="0"/>
              <w:rPr>
                <w:ins w:id="1019" w:author="Christian Url" w:date="2023-05-14T21:36:00Z"/>
              </w:rPr>
            </w:pPr>
            <w:ins w:id="1020" w:author="Christian Url" w:date="2023-05-14T21:36:00Z">
              <w:r w:rsidRPr="000145FD">
                <w:t>January 2023</w:t>
              </w:r>
            </w:ins>
          </w:p>
        </w:tc>
        <w:tc>
          <w:tcPr>
            <w:tcW w:w="6102" w:type="dxa"/>
          </w:tcPr>
          <w:p w14:paraId="797C1C28" w14:textId="0BE52379" w:rsidR="00221DD3" w:rsidRPr="000145FD" w:rsidRDefault="00221DD3" w:rsidP="00374D94">
            <w:pPr>
              <w:pStyle w:val="Listenabsatz"/>
              <w:ind w:left="0"/>
              <w:rPr>
                <w:ins w:id="1021" w:author="Christian Url" w:date="2023-05-14T21:36:00Z"/>
              </w:rPr>
            </w:pPr>
            <w:ins w:id="1022" w:author="Christian Url" w:date="2023-05-14T21:36:00Z">
              <w:r>
                <w:t>27</w:t>
              </w:r>
            </w:ins>
            <w:ins w:id="1023" w:author="Christian Url" w:date="2023-05-14T21:37:00Z">
              <w:r>
                <w:t>5</w:t>
              </w:r>
            </w:ins>
          </w:p>
        </w:tc>
      </w:tr>
      <w:tr w:rsidR="00221DD3" w:rsidRPr="000145FD" w14:paraId="6213FCE3" w14:textId="77777777" w:rsidTr="00374D94">
        <w:trPr>
          <w:ins w:id="1024" w:author="Christian Url" w:date="2023-05-14T21:36:00Z"/>
        </w:trPr>
        <w:tc>
          <w:tcPr>
            <w:tcW w:w="2528" w:type="dxa"/>
          </w:tcPr>
          <w:p w14:paraId="26C503F2" w14:textId="77777777" w:rsidR="00221DD3" w:rsidRPr="000145FD" w:rsidRDefault="00221DD3" w:rsidP="00374D94">
            <w:pPr>
              <w:pStyle w:val="Listenabsatz"/>
              <w:ind w:left="0"/>
              <w:rPr>
                <w:ins w:id="1025" w:author="Christian Url" w:date="2023-05-14T21:36:00Z"/>
              </w:rPr>
            </w:pPr>
            <w:ins w:id="1026" w:author="Christian Url" w:date="2023-05-14T21:36:00Z">
              <w:r w:rsidRPr="000145FD">
                <w:lastRenderedPageBreak/>
                <w:t>February 2023</w:t>
              </w:r>
            </w:ins>
          </w:p>
        </w:tc>
        <w:tc>
          <w:tcPr>
            <w:tcW w:w="6102" w:type="dxa"/>
          </w:tcPr>
          <w:p w14:paraId="6F351282" w14:textId="31B6ADCB" w:rsidR="00221DD3" w:rsidRPr="000145FD" w:rsidRDefault="00221DD3" w:rsidP="00374D94">
            <w:pPr>
              <w:pStyle w:val="Listenabsatz"/>
              <w:ind w:left="0"/>
              <w:rPr>
                <w:ins w:id="1027" w:author="Christian Url" w:date="2023-05-14T21:36:00Z"/>
              </w:rPr>
            </w:pPr>
            <w:ins w:id="1028" w:author="Christian Url" w:date="2023-05-14T21:36:00Z">
              <w:r>
                <w:t>27</w:t>
              </w:r>
            </w:ins>
            <w:ins w:id="1029" w:author="Christian Url" w:date="2023-05-14T21:37:00Z">
              <w:r>
                <w:t>5</w:t>
              </w:r>
            </w:ins>
          </w:p>
        </w:tc>
      </w:tr>
      <w:tr w:rsidR="00221DD3" w:rsidRPr="000145FD" w14:paraId="7CC3F985" w14:textId="77777777" w:rsidTr="00374D94">
        <w:trPr>
          <w:ins w:id="1030" w:author="Christian Url" w:date="2023-05-14T21:36:00Z"/>
        </w:trPr>
        <w:tc>
          <w:tcPr>
            <w:tcW w:w="2528" w:type="dxa"/>
          </w:tcPr>
          <w:p w14:paraId="33D96D74" w14:textId="77777777" w:rsidR="00221DD3" w:rsidRPr="000145FD" w:rsidRDefault="00221DD3" w:rsidP="00374D94">
            <w:pPr>
              <w:pStyle w:val="Listenabsatz"/>
              <w:ind w:left="0"/>
              <w:rPr>
                <w:ins w:id="1031" w:author="Christian Url" w:date="2023-05-14T21:36:00Z"/>
              </w:rPr>
            </w:pPr>
            <w:ins w:id="1032" w:author="Christian Url" w:date="2023-05-14T21:36:00Z">
              <w:r w:rsidRPr="000145FD">
                <w:t>March 2023</w:t>
              </w:r>
            </w:ins>
          </w:p>
        </w:tc>
        <w:tc>
          <w:tcPr>
            <w:tcW w:w="6102" w:type="dxa"/>
          </w:tcPr>
          <w:p w14:paraId="3748BE94" w14:textId="1CF4CF60" w:rsidR="00221DD3" w:rsidRPr="000145FD" w:rsidRDefault="00221DD3" w:rsidP="00374D94">
            <w:pPr>
              <w:pStyle w:val="Listenabsatz"/>
              <w:ind w:left="0"/>
              <w:rPr>
                <w:ins w:id="1033" w:author="Christian Url" w:date="2023-05-14T21:36:00Z"/>
              </w:rPr>
            </w:pPr>
            <w:ins w:id="1034" w:author="Christian Url" w:date="2023-05-14T21:36:00Z">
              <w:r>
                <w:t>27</w:t>
              </w:r>
            </w:ins>
            <w:ins w:id="1035" w:author="Christian Url" w:date="2023-05-14T21:37:00Z">
              <w:r>
                <w:t>7</w:t>
              </w:r>
            </w:ins>
          </w:p>
        </w:tc>
      </w:tr>
      <w:tr w:rsidR="00221DD3" w:rsidRPr="000145FD" w14:paraId="77856106" w14:textId="77777777" w:rsidTr="00374D94">
        <w:trPr>
          <w:ins w:id="1036" w:author="Christian Url" w:date="2023-05-14T21:36:00Z"/>
        </w:trPr>
        <w:tc>
          <w:tcPr>
            <w:tcW w:w="2528" w:type="dxa"/>
          </w:tcPr>
          <w:p w14:paraId="054867A5" w14:textId="77777777" w:rsidR="00221DD3" w:rsidRPr="000145FD" w:rsidRDefault="00221DD3" w:rsidP="00374D94">
            <w:pPr>
              <w:pStyle w:val="Listenabsatz"/>
              <w:ind w:left="0"/>
              <w:rPr>
                <w:ins w:id="1037" w:author="Christian Url" w:date="2023-05-14T21:36:00Z"/>
              </w:rPr>
            </w:pPr>
            <w:ins w:id="1038" w:author="Christian Url" w:date="2023-05-14T21:36:00Z">
              <w:r w:rsidRPr="000145FD">
                <w:t>April 2023</w:t>
              </w:r>
            </w:ins>
          </w:p>
        </w:tc>
        <w:tc>
          <w:tcPr>
            <w:tcW w:w="6102" w:type="dxa"/>
          </w:tcPr>
          <w:p w14:paraId="45BCD006" w14:textId="1455C1CF" w:rsidR="00221DD3" w:rsidRPr="000145FD" w:rsidRDefault="00221DD3" w:rsidP="00374D94">
            <w:pPr>
              <w:pStyle w:val="Listenabsatz"/>
              <w:ind w:left="0"/>
              <w:rPr>
                <w:ins w:id="1039" w:author="Christian Url" w:date="2023-05-14T21:36:00Z"/>
              </w:rPr>
            </w:pPr>
            <w:ins w:id="1040" w:author="Christian Url" w:date="2023-05-14T21:36:00Z">
              <w:r>
                <w:t>27</w:t>
              </w:r>
            </w:ins>
            <w:ins w:id="1041" w:author="Christian Url" w:date="2023-05-14T21:37:00Z">
              <w:r>
                <w:t>8</w:t>
              </w:r>
            </w:ins>
          </w:p>
        </w:tc>
      </w:tr>
    </w:tbl>
    <w:p w14:paraId="52E82421" w14:textId="77777777" w:rsidR="00221DD3" w:rsidRPr="000145FD" w:rsidRDefault="00221DD3" w:rsidP="00221DD3">
      <w:pPr>
        <w:pStyle w:val="Listenabsatz"/>
        <w:rPr>
          <w:ins w:id="1042" w:author="Christian Url" w:date="2023-05-14T21:36:00Z"/>
        </w:rPr>
      </w:pPr>
      <w:ins w:id="1043" w:author="Christian Url" w:date="2023-05-14T21:36:00Z">
        <w:r w:rsidRPr="000145FD">
          <w:br/>
        </w:r>
        <w:r w:rsidRPr="000145FD">
          <w:rPr>
            <w:b/>
          </w:rPr>
          <w:t>Structure of the data used to predict the point estimates</w:t>
        </w:r>
      </w:ins>
    </w:p>
    <w:tbl>
      <w:tblPr>
        <w:tblStyle w:val="Tabellenraster"/>
        <w:tblW w:w="0" w:type="auto"/>
        <w:tblInd w:w="720" w:type="dxa"/>
        <w:tblLook w:val="04A0" w:firstRow="1" w:lastRow="0" w:firstColumn="1" w:lastColumn="0" w:noHBand="0" w:noVBand="1"/>
      </w:tblPr>
      <w:tblGrid>
        <w:gridCol w:w="2524"/>
        <w:gridCol w:w="6106"/>
      </w:tblGrid>
      <w:tr w:rsidR="00221DD3" w:rsidRPr="000145FD" w14:paraId="2162086F" w14:textId="77777777" w:rsidTr="00374D94">
        <w:trPr>
          <w:ins w:id="1044" w:author="Christian Url" w:date="2023-05-14T21:36:00Z"/>
        </w:trPr>
        <w:tc>
          <w:tcPr>
            <w:tcW w:w="2524" w:type="dxa"/>
          </w:tcPr>
          <w:p w14:paraId="2EBEF70E" w14:textId="77777777" w:rsidR="00221DD3" w:rsidRPr="000145FD" w:rsidRDefault="00221DD3" w:rsidP="00374D94">
            <w:pPr>
              <w:pStyle w:val="Listenabsatz"/>
              <w:ind w:left="0"/>
              <w:rPr>
                <w:ins w:id="1045" w:author="Christian Url" w:date="2023-05-14T21:36:00Z"/>
                <w:b/>
              </w:rPr>
            </w:pPr>
            <w:ins w:id="1046" w:author="Christian Url" w:date="2023-05-14T21:36:00Z">
              <w:r w:rsidRPr="000145FD">
                <w:rPr>
                  <w:b/>
                </w:rPr>
                <w:t>Attribute Name</w:t>
              </w:r>
            </w:ins>
          </w:p>
        </w:tc>
        <w:tc>
          <w:tcPr>
            <w:tcW w:w="6106" w:type="dxa"/>
          </w:tcPr>
          <w:p w14:paraId="6F18B198" w14:textId="77777777" w:rsidR="00221DD3" w:rsidRPr="000145FD" w:rsidRDefault="00221DD3" w:rsidP="00374D94">
            <w:pPr>
              <w:pStyle w:val="Listenabsatz"/>
              <w:ind w:left="0"/>
              <w:rPr>
                <w:ins w:id="1047" w:author="Christian Url" w:date="2023-05-14T21:36:00Z"/>
                <w:b/>
              </w:rPr>
            </w:pPr>
            <w:ins w:id="1048" w:author="Christian Url" w:date="2023-05-14T21:36:00Z">
              <w:r w:rsidRPr="000145FD">
                <w:rPr>
                  <w:b/>
                </w:rPr>
                <w:t>Attribute Description</w:t>
              </w:r>
            </w:ins>
          </w:p>
        </w:tc>
      </w:tr>
      <w:tr w:rsidR="00221DD3" w:rsidRPr="000145FD" w14:paraId="60A44B28" w14:textId="77777777" w:rsidTr="00374D94">
        <w:trPr>
          <w:ins w:id="1049" w:author="Christian Url" w:date="2023-05-14T21:36:00Z"/>
        </w:trPr>
        <w:tc>
          <w:tcPr>
            <w:tcW w:w="2524" w:type="dxa"/>
          </w:tcPr>
          <w:p w14:paraId="48EA59AC" w14:textId="77777777" w:rsidR="00221DD3" w:rsidRPr="000145FD" w:rsidRDefault="00221DD3" w:rsidP="00374D94">
            <w:pPr>
              <w:pStyle w:val="Listenabsatz"/>
              <w:ind w:left="0"/>
              <w:rPr>
                <w:ins w:id="1050" w:author="Christian Url" w:date="2023-05-14T21:36:00Z"/>
              </w:rPr>
            </w:pPr>
            <w:ins w:id="1051" w:author="Christian Url" w:date="2023-05-14T21:36:00Z">
              <w:r>
                <w:t>target</w:t>
              </w:r>
            </w:ins>
          </w:p>
        </w:tc>
        <w:tc>
          <w:tcPr>
            <w:tcW w:w="6106" w:type="dxa"/>
          </w:tcPr>
          <w:p w14:paraId="617F0309" w14:textId="77777777" w:rsidR="00221DD3" w:rsidRPr="000145FD" w:rsidRDefault="00221DD3" w:rsidP="00374D94">
            <w:pPr>
              <w:pStyle w:val="Listenabsatz"/>
              <w:ind w:left="0"/>
              <w:rPr>
                <w:ins w:id="1052" w:author="Christian Url" w:date="2023-05-14T21:36:00Z"/>
              </w:rPr>
            </w:pPr>
            <w:ins w:id="1053" w:author="Christian Url" w:date="2023-05-14T21:36:00Z">
              <w:r>
                <w:t>Producer prices in industry</w:t>
              </w:r>
            </w:ins>
          </w:p>
        </w:tc>
      </w:tr>
    </w:tbl>
    <w:p w14:paraId="6B8FA307" w14:textId="441FA16A" w:rsidR="00221DD3" w:rsidRDefault="00221DD3" w:rsidP="003E4F43">
      <w:pPr>
        <w:rPr>
          <w:ins w:id="1054" w:author="Christian Url" w:date="2023-05-14T21:36:00Z"/>
          <w:lang w:val="en-GB"/>
        </w:rPr>
      </w:pPr>
    </w:p>
    <w:p w14:paraId="01BB3168" w14:textId="7A528B7C" w:rsidR="00221DD3" w:rsidRPr="000145FD" w:rsidRDefault="00221DD3" w:rsidP="00221DD3">
      <w:pPr>
        <w:rPr>
          <w:ins w:id="1055" w:author="Christian Url" w:date="2023-05-14T21:36:00Z"/>
          <w:b/>
          <w:lang w:val="en-GB"/>
        </w:rPr>
      </w:pPr>
      <w:ins w:id="1056" w:author="Christian Url" w:date="2023-05-14T21:36:00Z">
        <w:r w:rsidRPr="000145FD">
          <w:rPr>
            <w:b/>
            <w:lang w:val="en-GB"/>
          </w:rPr>
          <w:t>Country_</w:t>
        </w:r>
      </w:ins>
      <w:ins w:id="1057" w:author="Christian Url" w:date="2023-05-14T21:37:00Z">
        <w:r>
          <w:rPr>
            <w:b/>
            <w:lang w:val="en-GB"/>
          </w:rPr>
          <w:t>15</w:t>
        </w:r>
      </w:ins>
      <w:ins w:id="1058" w:author="Christian Url" w:date="2023-05-14T21:36:00Z">
        <w:r>
          <w:rPr>
            <w:b/>
            <w:lang w:val="en-GB"/>
          </w:rPr>
          <w:t xml:space="preserve">: </w:t>
        </w:r>
      </w:ins>
      <w:ins w:id="1059" w:author="Christian Url" w:date="2023-05-14T21:37:00Z">
        <w:r>
          <w:rPr>
            <w:b/>
            <w:lang w:val="en-GB"/>
          </w:rPr>
          <w:t>IE</w:t>
        </w:r>
      </w:ins>
    </w:p>
    <w:p w14:paraId="056308C6" w14:textId="77777777" w:rsidR="00221DD3" w:rsidRPr="000145FD" w:rsidRDefault="00221DD3" w:rsidP="00221DD3">
      <w:pPr>
        <w:pStyle w:val="Listenabsatz"/>
        <w:numPr>
          <w:ilvl w:val="0"/>
          <w:numId w:val="1"/>
        </w:numPr>
        <w:rPr>
          <w:ins w:id="1060" w:author="Christian Url" w:date="2023-05-14T21:36:00Z"/>
        </w:rPr>
      </w:pPr>
      <w:ins w:id="1061" w:author="Christian Url" w:date="2023-05-14T21:36:00Z">
        <w:r>
          <w:t>Producer prices in industry (domestic market) - PPI (Eurobase codes: STS_INPPD_M, INDIC_BT: PRIN, NACE_R2: B-E36, S_ADJ: NSA, UNIT: I15) [</w:t>
        </w:r>
        <w:r w:rsidRPr="003E4F43">
          <w:t>https://ec.europa.eu/eurostat/databrowser/view/STS_INPPD_M/default/table?lang=en</w:t>
        </w:r>
        <w:r w:rsidRPr="000145FD">
          <w:br/>
        </w:r>
        <w:r w:rsidRPr="000145FD">
          <w:rPr>
            <w:b/>
          </w:rPr>
          <w:t>Number of data points collected from the data source (for each reference period)</w:t>
        </w:r>
      </w:ins>
    </w:p>
    <w:tbl>
      <w:tblPr>
        <w:tblStyle w:val="Tabellenraster"/>
        <w:tblW w:w="0" w:type="auto"/>
        <w:tblInd w:w="720" w:type="dxa"/>
        <w:tblLook w:val="04A0" w:firstRow="1" w:lastRow="0" w:firstColumn="1" w:lastColumn="0" w:noHBand="0" w:noVBand="1"/>
      </w:tblPr>
      <w:tblGrid>
        <w:gridCol w:w="2528"/>
        <w:gridCol w:w="6102"/>
      </w:tblGrid>
      <w:tr w:rsidR="00221DD3" w:rsidRPr="000145FD" w14:paraId="7CAFF2AC" w14:textId="77777777" w:rsidTr="00374D94">
        <w:trPr>
          <w:ins w:id="1062" w:author="Christian Url" w:date="2023-05-14T21:36:00Z"/>
        </w:trPr>
        <w:tc>
          <w:tcPr>
            <w:tcW w:w="2528" w:type="dxa"/>
          </w:tcPr>
          <w:p w14:paraId="43544AEE" w14:textId="77777777" w:rsidR="00221DD3" w:rsidRPr="000145FD" w:rsidRDefault="00221DD3" w:rsidP="00374D94">
            <w:pPr>
              <w:pStyle w:val="Listenabsatz"/>
              <w:ind w:left="0"/>
              <w:rPr>
                <w:ins w:id="1063" w:author="Christian Url" w:date="2023-05-14T21:36:00Z"/>
              </w:rPr>
            </w:pPr>
            <w:ins w:id="1064" w:author="Christian Url" w:date="2023-05-14T21:36:00Z">
              <w:r w:rsidRPr="000145FD">
                <w:t>September 2022</w:t>
              </w:r>
            </w:ins>
          </w:p>
        </w:tc>
        <w:tc>
          <w:tcPr>
            <w:tcW w:w="6102" w:type="dxa"/>
          </w:tcPr>
          <w:p w14:paraId="13CB635F" w14:textId="77777777" w:rsidR="00221DD3" w:rsidRPr="000145FD" w:rsidRDefault="00221DD3" w:rsidP="00374D94">
            <w:pPr>
              <w:pStyle w:val="Listenabsatz"/>
              <w:ind w:left="0"/>
              <w:rPr>
                <w:ins w:id="1065" w:author="Christian Url" w:date="2023-05-14T21:36:00Z"/>
              </w:rPr>
            </w:pPr>
            <w:ins w:id="1066" w:author="Christian Url" w:date="2023-05-14T21:36:00Z">
              <w:r>
                <w:t>272</w:t>
              </w:r>
            </w:ins>
          </w:p>
        </w:tc>
      </w:tr>
      <w:tr w:rsidR="00221DD3" w:rsidRPr="000145FD" w14:paraId="732005E9" w14:textId="77777777" w:rsidTr="00374D94">
        <w:trPr>
          <w:ins w:id="1067" w:author="Christian Url" w:date="2023-05-14T21:36:00Z"/>
        </w:trPr>
        <w:tc>
          <w:tcPr>
            <w:tcW w:w="2528" w:type="dxa"/>
          </w:tcPr>
          <w:p w14:paraId="04FDB569" w14:textId="77777777" w:rsidR="00221DD3" w:rsidRPr="000145FD" w:rsidRDefault="00221DD3" w:rsidP="00374D94">
            <w:pPr>
              <w:pStyle w:val="Listenabsatz"/>
              <w:ind w:left="0"/>
              <w:rPr>
                <w:ins w:id="1068" w:author="Christian Url" w:date="2023-05-14T21:36:00Z"/>
              </w:rPr>
            </w:pPr>
            <w:ins w:id="1069" w:author="Christian Url" w:date="2023-05-14T21:36:00Z">
              <w:r w:rsidRPr="000145FD">
                <w:t>October 2022</w:t>
              </w:r>
            </w:ins>
          </w:p>
        </w:tc>
        <w:tc>
          <w:tcPr>
            <w:tcW w:w="6102" w:type="dxa"/>
          </w:tcPr>
          <w:p w14:paraId="1425399D" w14:textId="77777777" w:rsidR="00221DD3" w:rsidRPr="000145FD" w:rsidRDefault="00221DD3" w:rsidP="00374D94">
            <w:pPr>
              <w:pStyle w:val="Listenabsatz"/>
              <w:ind w:left="0"/>
              <w:rPr>
                <w:ins w:id="1070" w:author="Christian Url" w:date="2023-05-14T21:36:00Z"/>
              </w:rPr>
            </w:pPr>
            <w:ins w:id="1071" w:author="Christian Url" w:date="2023-05-14T21:36:00Z">
              <w:r>
                <w:t>273</w:t>
              </w:r>
            </w:ins>
          </w:p>
        </w:tc>
      </w:tr>
      <w:tr w:rsidR="00221DD3" w:rsidRPr="000145FD" w14:paraId="7008CDA7" w14:textId="77777777" w:rsidTr="00374D94">
        <w:trPr>
          <w:ins w:id="1072" w:author="Christian Url" w:date="2023-05-14T21:36:00Z"/>
        </w:trPr>
        <w:tc>
          <w:tcPr>
            <w:tcW w:w="2528" w:type="dxa"/>
          </w:tcPr>
          <w:p w14:paraId="2E8FBF98" w14:textId="77777777" w:rsidR="00221DD3" w:rsidRPr="000145FD" w:rsidRDefault="00221DD3" w:rsidP="00374D94">
            <w:pPr>
              <w:pStyle w:val="Listenabsatz"/>
              <w:ind w:left="0"/>
              <w:rPr>
                <w:ins w:id="1073" w:author="Christian Url" w:date="2023-05-14T21:36:00Z"/>
              </w:rPr>
            </w:pPr>
            <w:ins w:id="1074" w:author="Christian Url" w:date="2023-05-14T21:36:00Z">
              <w:r w:rsidRPr="000145FD">
                <w:t>November 2022</w:t>
              </w:r>
            </w:ins>
          </w:p>
        </w:tc>
        <w:tc>
          <w:tcPr>
            <w:tcW w:w="6102" w:type="dxa"/>
          </w:tcPr>
          <w:p w14:paraId="5BB5FF1C" w14:textId="77777777" w:rsidR="00221DD3" w:rsidRPr="000145FD" w:rsidRDefault="00221DD3" w:rsidP="00374D94">
            <w:pPr>
              <w:pStyle w:val="Listenabsatz"/>
              <w:ind w:left="0"/>
              <w:rPr>
                <w:ins w:id="1075" w:author="Christian Url" w:date="2023-05-14T21:36:00Z"/>
              </w:rPr>
            </w:pPr>
            <w:ins w:id="1076" w:author="Christian Url" w:date="2023-05-14T21:36:00Z">
              <w:r>
                <w:t>273</w:t>
              </w:r>
            </w:ins>
          </w:p>
        </w:tc>
      </w:tr>
      <w:tr w:rsidR="00221DD3" w:rsidRPr="000145FD" w14:paraId="777B0175" w14:textId="77777777" w:rsidTr="00374D94">
        <w:trPr>
          <w:ins w:id="1077" w:author="Christian Url" w:date="2023-05-14T21:36:00Z"/>
        </w:trPr>
        <w:tc>
          <w:tcPr>
            <w:tcW w:w="2528" w:type="dxa"/>
          </w:tcPr>
          <w:p w14:paraId="1CC682DF" w14:textId="77777777" w:rsidR="00221DD3" w:rsidRPr="000145FD" w:rsidRDefault="00221DD3" w:rsidP="00374D94">
            <w:pPr>
              <w:pStyle w:val="Listenabsatz"/>
              <w:ind w:left="0"/>
              <w:rPr>
                <w:ins w:id="1078" w:author="Christian Url" w:date="2023-05-14T21:36:00Z"/>
              </w:rPr>
            </w:pPr>
            <w:ins w:id="1079" w:author="Christian Url" w:date="2023-05-14T21:36:00Z">
              <w:r w:rsidRPr="000145FD">
                <w:t>December 2022</w:t>
              </w:r>
            </w:ins>
          </w:p>
        </w:tc>
        <w:tc>
          <w:tcPr>
            <w:tcW w:w="6102" w:type="dxa"/>
          </w:tcPr>
          <w:p w14:paraId="06975A97" w14:textId="77777777" w:rsidR="00221DD3" w:rsidRPr="000145FD" w:rsidRDefault="00221DD3" w:rsidP="00374D94">
            <w:pPr>
              <w:pStyle w:val="Listenabsatz"/>
              <w:ind w:left="0"/>
              <w:rPr>
                <w:ins w:id="1080" w:author="Christian Url" w:date="2023-05-14T21:36:00Z"/>
              </w:rPr>
            </w:pPr>
            <w:ins w:id="1081" w:author="Christian Url" w:date="2023-05-14T21:36:00Z">
              <w:r>
                <w:t>273</w:t>
              </w:r>
            </w:ins>
          </w:p>
        </w:tc>
      </w:tr>
      <w:tr w:rsidR="00221DD3" w:rsidRPr="000145FD" w14:paraId="263845F4" w14:textId="77777777" w:rsidTr="00374D94">
        <w:trPr>
          <w:ins w:id="1082" w:author="Christian Url" w:date="2023-05-14T21:36:00Z"/>
        </w:trPr>
        <w:tc>
          <w:tcPr>
            <w:tcW w:w="2528" w:type="dxa"/>
          </w:tcPr>
          <w:p w14:paraId="44F3E4F5" w14:textId="77777777" w:rsidR="00221DD3" w:rsidRPr="000145FD" w:rsidRDefault="00221DD3" w:rsidP="00374D94">
            <w:pPr>
              <w:pStyle w:val="Listenabsatz"/>
              <w:ind w:left="0"/>
              <w:rPr>
                <w:ins w:id="1083" w:author="Christian Url" w:date="2023-05-14T21:36:00Z"/>
              </w:rPr>
            </w:pPr>
            <w:ins w:id="1084" w:author="Christian Url" w:date="2023-05-14T21:36:00Z">
              <w:r w:rsidRPr="000145FD">
                <w:t>January 2023</w:t>
              </w:r>
            </w:ins>
          </w:p>
        </w:tc>
        <w:tc>
          <w:tcPr>
            <w:tcW w:w="6102" w:type="dxa"/>
          </w:tcPr>
          <w:p w14:paraId="5BA363CB" w14:textId="77777777" w:rsidR="00221DD3" w:rsidRPr="000145FD" w:rsidRDefault="00221DD3" w:rsidP="00374D94">
            <w:pPr>
              <w:pStyle w:val="Listenabsatz"/>
              <w:ind w:left="0"/>
              <w:rPr>
                <w:ins w:id="1085" w:author="Christian Url" w:date="2023-05-14T21:36:00Z"/>
              </w:rPr>
            </w:pPr>
            <w:ins w:id="1086" w:author="Christian Url" w:date="2023-05-14T21:36:00Z">
              <w:r>
                <w:t>276</w:t>
              </w:r>
            </w:ins>
          </w:p>
        </w:tc>
      </w:tr>
      <w:tr w:rsidR="00221DD3" w:rsidRPr="000145FD" w14:paraId="1880C3E1" w14:textId="77777777" w:rsidTr="00374D94">
        <w:trPr>
          <w:ins w:id="1087" w:author="Christian Url" w:date="2023-05-14T21:36:00Z"/>
        </w:trPr>
        <w:tc>
          <w:tcPr>
            <w:tcW w:w="2528" w:type="dxa"/>
          </w:tcPr>
          <w:p w14:paraId="57E067FF" w14:textId="77777777" w:rsidR="00221DD3" w:rsidRPr="000145FD" w:rsidRDefault="00221DD3" w:rsidP="00374D94">
            <w:pPr>
              <w:pStyle w:val="Listenabsatz"/>
              <w:ind w:left="0"/>
              <w:rPr>
                <w:ins w:id="1088" w:author="Christian Url" w:date="2023-05-14T21:36:00Z"/>
              </w:rPr>
            </w:pPr>
            <w:ins w:id="1089" w:author="Christian Url" w:date="2023-05-14T21:36:00Z">
              <w:r w:rsidRPr="000145FD">
                <w:t>February 2023</w:t>
              </w:r>
            </w:ins>
          </w:p>
        </w:tc>
        <w:tc>
          <w:tcPr>
            <w:tcW w:w="6102" w:type="dxa"/>
          </w:tcPr>
          <w:p w14:paraId="570290FB" w14:textId="77777777" w:rsidR="00221DD3" w:rsidRPr="000145FD" w:rsidRDefault="00221DD3" w:rsidP="00374D94">
            <w:pPr>
              <w:pStyle w:val="Listenabsatz"/>
              <w:ind w:left="0"/>
              <w:rPr>
                <w:ins w:id="1090" w:author="Christian Url" w:date="2023-05-14T21:36:00Z"/>
              </w:rPr>
            </w:pPr>
            <w:ins w:id="1091" w:author="Christian Url" w:date="2023-05-14T21:36:00Z">
              <w:r>
                <w:t>276</w:t>
              </w:r>
            </w:ins>
          </w:p>
        </w:tc>
      </w:tr>
      <w:tr w:rsidR="00221DD3" w:rsidRPr="000145FD" w14:paraId="339AA634" w14:textId="77777777" w:rsidTr="00374D94">
        <w:trPr>
          <w:ins w:id="1092" w:author="Christian Url" w:date="2023-05-14T21:36:00Z"/>
        </w:trPr>
        <w:tc>
          <w:tcPr>
            <w:tcW w:w="2528" w:type="dxa"/>
          </w:tcPr>
          <w:p w14:paraId="1EE74849" w14:textId="77777777" w:rsidR="00221DD3" w:rsidRPr="000145FD" w:rsidRDefault="00221DD3" w:rsidP="00374D94">
            <w:pPr>
              <w:pStyle w:val="Listenabsatz"/>
              <w:ind w:left="0"/>
              <w:rPr>
                <w:ins w:id="1093" w:author="Christian Url" w:date="2023-05-14T21:36:00Z"/>
              </w:rPr>
            </w:pPr>
            <w:ins w:id="1094" w:author="Christian Url" w:date="2023-05-14T21:36:00Z">
              <w:r w:rsidRPr="000145FD">
                <w:t>March 2023</w:t>
              </w:r>
            </w:ins>
          </w:p>
        </w:tc>
        <w:tc>
          <w:tcPr>
            <w:tcW w:w="6102" w:type="dxa"/>
          </w:tcPr>
          <w:p w14:paraId="29CCDF2E" w14:textId="77777777" w:rsidR="00221DD3" w:rsidRPr="000145FD" w:rsidRDefault="00221DD3" w:rsidP="00374D94">
            <w:pPr>
              <w:pStyle w:val="Listenabsatz"/>
              <w:ind w:left="0"/>
              <w:rPr>
                <w:ins w:id="1095" w:author="Christian Url" w:date="2023-05-14T21:36:00Z"/>
              </w:rPr>
            </w:pPr>
            <w:ins w:id="1096" w:author="Christian Url" w:date="2023-05-14T21:36:00Z">
              <w:r>
                <w:t>278</w:t>
              </w:r>
            </w:ins>
          </w:p>
        </w:tc>
      </w:tr>
      <w:tr w:rsidR="00221DD3" w:rsidRPr="000145FD" w14:paraId="2ED1D158" w14:textId="77777777" w:rsidTr="00374D94">
        <w:trPr>
          <w:ins w:id="1097" w:author="Christian Url" w:date="2023-05-14T21:36:00Z"/>
        </w:trPr>
        <w:tc>
          <w:tcPr>
            <w:tcW w:w="2528" w:type="dxa"/>
          </w:tcPr>
          <w:p w14:paraId="4EE6DF19" w14:textId="77777777" w:rsidR="00221DD3" w:rsidRPr="000145FD" w:rsidRDefault="00221DD3" w:rsidP="00374D94">
            <w:pPr>
              <w:pStyle w:val="Listenabsatz"/>
              <w:ind w:left="0"/>
              <w:rPr>
                <w:ins w:id="1098" w:author="Christian Url" w:date="2023-05-14T21:36:00Z"/>
              </w:rPr>
            </w:pPr>
            <w:ins w:id="1099" w:author="Christian Url" w:date="2023-05-14T21:36:00Z">
              <w:r w:rsidRPr="000145FD">
                <w:t>April 2023</w:t>
              </w:r>
            </w:ins>
          </w:p>
        </w:tc>
        <w:tc>
          <w:tcPr>
            <w:tcW w:w="6102" w:type="dxa"/>
          </w:tcPr>
          <w:p w14:paraId="0A09A37E" w14:textId="77777777" w:rsidR="00221DD3" w:rsidRPr="000145FD" w:rsidRDefault="00221DD3" w:rsidP="00374D94">
            <w:pPr>
              <w:pStyle w:val="Listenabsatz"/>
              <w:ind w:left="0"/>
              <w:rPr>
                <w:ins w:id="1100" w:author="Christian Url" w:date="2023-05-14T21:36:00Z"/>
              </w:rPr>
            </w:pPr>
            <w:ins w:id="1101" w:author="Christian Url" w:date="2023-05-14T21:36:00Z">
              <w:r>
                <w:t>279</w:t>
              </w:r>
            </w:ins>
          </w:p>
        </w:tc>
      </w:tr>
    </w:tbl>
    <w:p w14:paraId="4258FC21" w14:textId="77777777" w:rsidR="00221DD3" w:rsidRPr="000145FD" w:rsidRDefault="00221DD3" w:rsidP="00221DD3">
      <w:pPr>
        <w:pStyle w:val="Listenabsatz"/>
        <w:rPr>
          <w:ins w:id="1102" w:author="Christian Url" w:date="2023-05-14T21:36:00Z"/>
        </w:rPr>
      </w:pPr>
      <w:ins w:id="1103" w:author="Christian Url" w:date="2023-05-14T21:36:00Z">
        <w:r w:rsidRPr="000145FD">
          <w:br/>
        </w:r>
        <w:r w:rsidRPr="000145FD">
          <w:rPr>
            <w:b/>
          </w:rPr>
          <w:t>Structure of the data used to predict the point estimates</w:t>
        </w:r>
      </w:ins>
    </w:p>
    <w:tbl>
      <w:tblPr>
        <w:tblStyle w:val="Tabellenraster"/>
        <w:tblW w:w="0" w:type="auto"/>
        <w:tblInd w:w="720" w:type="dxa"/>
        <w:tblLook w:val="04A0" w:firstRow="1" w:lastRow="0" w:firstColumn="1" w:lastColumn="0" w:noHBand="0" w:noVBand="1"/>
      </w:tblPr>
      <w:tblGrid>
        <w:gridCol w:w="2524"/>
        <w:gridCol w:w="6106"/>
      </w:tblGrid>
      <w:tr w:rsidR="00221DD3" w:rsidRPr="000145FD" w14:paraId="2D83040A" w14:textId="77777777" w:rsidTr="00374D94">
        <w:trPr>
          <w:ins w:id="1104" w:author="Christian Url" w:date="2023-05-14T21:36:00Z"/>
        </w:trPr>
        <w:tc>
          <w:tcPr>
            <w:tcW w:w="2524" w:type="dxa"/>
          </w:tcPr>
          <w:p w14:paraId="6ACD4BB0" w14:textId="77777777" w:rsidR="00221DD3" w:rsidRPr="000145FD" w:rsidRDefault="00221DD3" w:rsidP="00374D94">
            <w:pPr>
              <w:pStyle w:val="Listenabsatz"/>
              <w:ind w:left="0"/>
              <w:rPr>
                <w:ins w:id="1105" w:author="Christian Url" w:date="2023-05-14T21:36:00Z"/>
                <w:b/>
              </w:rPr>
            </w:pPr>
            <w:ins w:id="1106" w:author="Christian Url" w:date="2023-05-14T21:36:00Z">
              <w:r w:rsidRPr="000145FD">
                <w:rPr>
                  <w:b/>
                </w:rPr>
                <w:t>Attribute Name</w:t>
              </w:r>
            </w:ins>
          </w:p>
        </w:tc>
        <w:tc>
          <w:tcPr>
            <w:tcW w:w="6106" w:type="dxa"/>
          </w:tcPr>
          <w:p w14:paraId="60DD86A3" w14:textId="77777777" w:rsidR="00221DD3" w:rsidRPr="000145FD" w:rsidRDefault="00221DD3" w:rsidP="00374D94">
            <w:pPr>
              <w:pStyle w:val="Listenabsatz"/>
              <w:ind w:left="0"/>
              <w:rPr>
                <w:ins w:id="1107" w:author="Christian Url" w:date="2023-05-14T21:36:00Z"/>
                <w:b/>
              </w:rPr>
            </w:pPr>
            <w:ins w:id="1108" w:author="Christian Url" w:date="2023-05-14T21:36:00Z">
              <w:r w:rsidRPr="000145FD">
                <w:rPr>
                  <w:b/>
                </w:rPr>
                <w:t>Attribute Description</w:t>
              </w:r>
            </w:ins>
          </w:p>
        </w:tc>
      </w:tr>
      <w:tr w:rsidR="00221DD3" w:rsidRPr="000145FD" w14:paraId="3F579D6D" w14:textId="77777777" w:rsidTr="00374D94">
        <w:trPr>
          <w:ins w:id="1109" w:author="Christian Url" w:date="2023-05-14T21:36:00Z"/>
        </w:trPr>
        <w:tc>
          <w:tcPr>
            <w:tcW w:w="2524" w:type="dxa"/>
          </w:tcPr>
          <w:p w14:paraId="163ED1E5" w14:textId="77777777" w:rsidR="00221DD3" w:rsidRPr="000145FD" w:rsidRDefault="00221DD3" w:rsidP="00374D94">
            <w:pPr>
              <w:pStyle w:val="Listenabsatz"/>
              <w:ind w:left="0"/>
              <w:rPr>
                <w:ins w:id="1110" w:author="Christian Url" w:date="2023-05-14T21:36:00Z"/>
              </w:rPr>
            </w:pPr>
            <w:ins w:id="1111" w:author="Christian Url" w:date="2023-05-14T21:36:00Z">
              <w:r>
                <w:t>target</w:t>
              </w:r>
            </w:ins>
          </w:p>
        </w:tc>
        <w:tc>
          <w:tcPr>
            <w:tcW w:w="6106" w:type="dxa"/>
          </w:tcPr>
          <w:p w14:paraId="03070501" w14:textId="77777777" w:rsidR="00221DD3" w:rsidRPr="000145FD" w:rsidRDefault="00221DD3" w:rsidP="00374D94">
            <w:pPr>
              <w:pStyle w:val="Listenabsatz"/>
              <w:ind w:left="0"/>
              <w:rPr>
                <w:ins w:id="1112" w:author="Christian Url" w:date="2023-05-14T21:36:00Z"/>
              </w:rPr>
            </w:pPr>
            <w:ins w:id="1113" w:author="Christian Url" w:date="2023-05-14T21:36:00Z">
              <w:r>
                <w:t>Producer prices in industry</w:t>
              </w:r>
            </w:ins>
          </w:p>
        </w:tc>
      </w:tr>
    </w:tbl>
    <w:p w14:paraId="4163E3E2" w14:textId="77777777" w:rsidR="00221DD3" w:rsidRDefault="00221DD3" w:rsidP="003E4F43">
      <w:pPr>
        <w:rPr>
          <w:ins w:id="1114" w:author="Christian Url" w:date="2023-05-14T21:37:00Z"/>
          <w:lang w:val="en-GB"/>
        </w:rPr>
      </w:pPr>
    </w:p>
    <w:p w14:paraId="195A2A81" w14:textId="09E68690" w:rsidR="00221DD3" w:rsidRPr="000145FD" w:rsidRDefault="00221DD3" w:rsidP="00221DD3">
      <w:pPr>
        <w:rPr>
          <w:ins w:id="1115" w:author="Christian Url" w:date="2023-05-14T21:37:00Z"/>
          <w:b/>
          <w:lang w:val="en-GB"/>
        </w:rPr>
      </w:pPr>
      <w:ins w:id="1116" w:author="Christian Url" w:date="2023-05-14T21:37:00Z">
        <w:r w:rsidRPr="000145FD">
          <w:rPr>
            <w:b/>
            <w:lang w:val="en-GB"/>
          </w:rPr>
          <w:t>Country_</w:t>
        </w:r>
        <w:r>
          <w:rPr>
            <w:b/>
            <w:lang w:val="en-GB"/>
          </w:rPr>
          <w:t>16: IT</w:t>
        </w:r>
      </w:ins>
    </w:p>
    <w:p w14:paraId="331D6726" w14:textId="77777777" w:rsidR="00221DD3" w:rsidRPr="000145FD" w:rsidRDefault="00221DD3" w:rsidP="00221DD3">
      <w:pPr>
        <w:pStyle w:val="Listenabsatz"/>
        <w:numPr>
          <w:ilvl w:val="0"/>
          <w:numId w:val="1"/>
        </w:numPr>
        <w:rPr>
          <w:ins w:id="1117" w:author="Christian Url" w:date="2023-05-14T21:37:00Z"/>
        </w:rPr>
      </w:pPr>
      <w:ins w:id="1118" w:author="Christian Url" w:date="2023-05-14T21:37:00Z">
        <w:r>
          <w:t>Producer prices in industry (domestic market) - PPI (Eurobase codes: STS_INPPD_M, INDIC_BT: PRIN, NACE_R2: B-E36, S_ADJ: NSA, UNIT: I15) [</w:t>
        </w:r>
        <w:r w:rsidRPr="003E4F43">
          <w:t>https://ec.europa.eu/eurostat/databrowser/view/STS_INPPD_M/default/table?lang=en</w:t>
        </w:r>
        <w:r w:rsidRPr="000145FD">
          <w:br/>
        </w:r>
        <w:r w:rsidRPr="000145FD">
          <w:rPr>
            <w:b/>
          </w:rPr>
          <w:t>Number of data points collected from the data source (for each reference period)</w:t>
        </w:r>
      </w:ins>
    </w:p>
    <w:tbl>
      <w:tblPr>
        <w:tblStyle w:val="Tabellenraster"/>
        <w:tblW w:w="0" w:type="auto"/>
        <w:tblInd w:w="720" w:type="dxa"/>
        <w:tblLook w:val="04A0" w:firstRow="1" w:lastRow="0" w:firstColumn="1" w:lastColumn="0" w:noHBand="0" w:noVBand="1"/>
      </w:tblPr>
      <w:tblGrid>
        <w:gridCol w:w="2528"/>
        <w:gridCol w:w="6102"/>
      </w:tblGrid>
      <w:tr w:rsidR="00221DD3" w:rsidRPr="000145FD" w14:paraId="45A71D43" w14:textId="77777777" w:rsidTr="00374D94">
        <w:trPr>
          <w:ins w:id="1119" w:author="Christian Url" w:date="2023-05-14T21:37:00Z"/>
        </w:trPr>
        <w:tc>
          <w:tcPr>
            <w:tcW w:w="2528" w:type="dxa"/>
          </w:tcPr>
          <w:p w14:paraId="0A0AFB8E" w14:textId="77777777" w:rsidR="00221DD3" w:rsidRPr="000145FD" w:rsidRDefault="00221DD3" w:rsidP="00374D94">
            <w:pPr>
              <w:pStyle w:val="Listenabsatz"/>
              <w:ind w:left="0"/>
              <w:rPr>
                <w:ins w:id="1120" w:author="Christian Url" w:date="2023-05-14T21:37:00Z"/>
              </w:rPr>
            </w:pPr>
            <w:ins w:id="1121" w:author="Christian Url" w:date="2023-05-14T21:37:00Z">
              <w:r w:rsidRPr="000145FD">
                <w:t>September 2022</w:t>
              </w:r>
            </w:ins>
          </w:p>
        </w:tc>
        <w:tc>
          <w:tcPr>
            <w:tcW w:w="6102" w:type="dxa"/>
          </w:tcPr>
          <w:p w14:paraId="62613124" w14:textId="77777777" w:rsidR="00221DD3" w:rsidRPr="000145FD" w:rsidRDefault="00221DD3" w:rsidP="00374D94">
            <w:pPr>
              <w:pStyle w:val="Listenabsatz"/>
              <w:ind w:left="0"/>
              <w:rPr>
                <w:ins w:id="1122" w:author="Christian Url" w:date="2023-05-14T21:37:00Z"/>
              </w:rPr>
            </w:pPr>
            <w:ins w:id="1123" w:author="Christian Url" w:date="2023-05-14T21:37:00Z">
              <w:r>
                <w:t>272</w:t>
              </w:r>
            </w:ins>
          </w:p>
        </w:tc>
      </w:tr>
      <w:tr w:rsidR="00221DD3" w:rsidRPr="000145FD" w14:paraId="7D16CB13" w14:textId="77777777" w:rsidTr="00374D94">
        <w:trPr>
          <w:ins w:id="1124" w:author="Christian Url" w:date="2023-05-14T21:37:00Z"/>
        </w:trPr>
        <w:tc>
          <w:tcPr>
            <w:tcW w:w="2528" w:type="dxa"/>
          </w:tcPr>
          <w:p w14:paraId="371A7A24" w14:textId="77777777" w:rsidR="00221DD3" w:rsidRPr="000145FD" w:rsidRDefault="00221DD3" w:rsidP="00374D94">
            <w:pPr>
              <w:pStyle w:val="Listenabsatz"/>
              <w:ind w:left="0"/>
              <w:rPr>
                <w:ins w:id="1125" w:author="Christian Url" w:date="2023-05-14T21:37:00Z"/>
              </w:rPr>
            </w:pPr>
            <w:ins w:id="1126" w:author="Christian Url" w:date="2023-05-14T21:37:00Z">
              <w:r w:rsidRPr="000145FD">
                <w:t>October 2022</w:t>
              </w:r>
            </w:ins>
          </w:p>
        </w:tc>
        <w:tc>
          <w:tcPr>
            <w:tcW w:w="6102" w:type="dxa"/>
          </w:tcPr>
          <w:p w14:paraId="0DCC9903" w14:textId="77777777" w:rsidR="00221DD3" w:rsidRPr="000145FD" w:rsidRDefault="00221DD3" w:rsidP="00374D94">
            <w:pPr>
              <w:pStyle w:val="Listenabsatz"/>
              <w:ind w:left="0"/>
              <w:rPr>
                <w:ins w:id="1127" w:author="Christian Url" w:date="2023-05-14T21:37:00Z"/>
              </w:rPr>
            </w:pPr>
            <w:ins w:id="1128" w:author="Christian Url" w:date="2023-05-14T21:37:00Z">
              <w:r>
                <w:t>273</w:t>
              </w:r>
            </w:ins>
          </w:p>
        </w:tc>
      </w:tr>
      <w:tr w:rsidR="00221DD3" w:rsidRPr="000145FD" w14:paraId="1962E75A" w14:textId="77777777" w:rsidTr="00374D94">
        <w:trPr>
          <w:ins w:id="1129" w:author="Christian Url" w:date="2023-05-14T21:37:00Z"/>
        </w:trPr>
        <w:tc>
          <w:tcPr>
            <w:tcW w:w="2528" w:type="dxa"/>
          </w:tcPr>
          <w:p w14:paraId="6E798093" w14:textId="77777777" w:rsidR="00221DD3" w:rsidRPr="000145FD" w:rsidRDefault="00221DD3" w:rsidP="00374D94">
            <w:pPr>
              <w:pStyle w:val="Listenabsatz"/>
              <w:ind w:left="0"/>
              <w:rPr>
                <w:ins w:id="1130" w:author="Christian Url" w:date="2023-05-14T21:37:00Z"/>
              </w:rPr>
            </w:pPr>
            <w:ins w:id="1131" w:author="Christian Url" w:date="2023-05-14T21:37:00Z">
              <w:r w:rsidRPr="000145FD">
                <w:t>November 2022</w:t>
              </w:r>
            </w:ins>
          </w:p>
        </w:tc>
        <w:tc>
          <w:tcPr>
            <w:tcW w:w="6102" w:type="dxa"/>
          </w:tcPr>
          <w:p w14:paraId="46467E2A" w14:textId="77777777" w:rsidR="00221DD3" w:rsidRPr="000145FD" w:rsidRDefault="00221DD3" w:rsidP="00374D94">
            <w:pPr>
              <w:pStyle w:val="Listenabsatz"/>
              <w:ind w:left="0"/>
              <w:rPr>
                <w:ins w:id="1132" w:author="Christian Url" w:date="2023-05-14T21:37:00Z"/>
              </w:rPr>
            </w:pPr>
            <w:ins w:id="1133" w:author="Christian Url" w:date="2023-05-14T21:37:00Z">
              <w:r>
                <w:t>273</w:t>
              </w:r>
            </w:ins>
          </w:p>
        </w:tc>
      </w:tr>
      <w:tr w:rsidR="00221DD3" w:rsidRPr="000145FD" w14:paraId="697AB0F3" w14:textId="77777777" w:rsidTr="00374D94">
        <w:trPr>
          <w:ins w:id="1134" w:author="Christian Url" w:date="2023-05-14T21:37:00Z"/>
        </w:trPr>
        <w:tc>
          <w:tcPr>
            <w:tcW w:w="2528" w:type="dxa"/>
          </w:tcPr>
          <w:p w14:paraId="02523639" w14:textId="77777777" w:rsidR="00221DD3" w:rsidRPr="000145FD" w:rsidRDefault="00221DD3" w:rsidP="00374D94">
            <w:pPr>
              <w:pStyle w:val="Listenabsatz"/>
              <w:ind w:left="0"/>
              <w:rPr>
                <w:ins w:id="1135" w:author="Christian Url" w:date="2023-05-14T21:37:00Z"/>
              </w:rPr>
            </w:pPr>
            <w:ins w:id="1136" w:author="Christian Url" w:date="2023-05-14T21:37:00Z">
              <w:r w:rsidRPr="000145FD">
                <w:t>December 2022</w:t>
              </w:r>
            </w:ins>
          </w:p>
        </w:tc>
        <w:tc>
          <w:tcPr>
            <w:tcW w:w="6102" w:type="dxa"/>
          </w:tcPr>
          <w:p w14:paraId="26F6E9F9" w14:textId="77777777" w:rsidR="00221DD3" w:rsidRPr="000145FD" w:rsidRDefault="00221DD3" w:rsidP="00374D94">
            <w:pPr>
              <w:pStyle w:val="Listenabsatz"/>
              <w:ind w:left="0"/>
              <w:rPr>
                <w:ins w:id="1137" w:author="Christian Url" w:date="2023-05-14T21:37:00Z"/>
              </w:rPr>
            </w:pPr>
            <w:ins w:id="1138" w:author="Christian Url" w:date="2023-05-14T21:37:00Z">
              <w:r>
                <w:t>273</w:t>
              </w:r>
            </w:ins>
          </w:p>
        </w:tc>
      </w:tr>
      <w:tr w:rsidR="00221DD3" w:rsidRPr="000145FD" w14:paraId="49E0C266" w14:textId="77777777" w:rsidTr="00374D94">
        <w:trPr>
          <w:ins w:id="1139" w:author="Christian Url" w:date="2023-05-14T21:37:00Z"/>
        </w:trPr>
        <w:tc>
          <w:tcPr>
            <w:tcW w:w="2528" w:type="dxa"/>
          </w:tcPr>
          <w:p w14:paraId="22E353AA" w14:textId="77777777" w:rsidR="00221DD3" w:rsidRPr="000145FD" w:rsidRDefault="00221DD3" w:rsidP="00374D94">
            <w:pPr>
              <w:pStyle w:val="Listenabsatz"/>
              <w:ind w:left="0"/>
              <w:rPr>
                <w:ins w:id="1140" w:author="Christian Url" w:date="2023-05-14T21:37:00Z"/>
              </w:rPr>
            </w:pPr>
            <w:ins w:id="1141" w:author="Christian Url" w:date="2023-05-14T21:37:00Z">
              <w:r w:rsidRPr="000145FD">
                <w:t>January 2023</w:t>
              </w:r>
            </w:ins>
          </w:p>
        </w:tc>
        <w:tc>
          <w:tcPr>
            <w:tcW w:w="6102" w:type="dxa"/>
          </w:tcPr>
          <w:p w14:paraId="060D5E21" w14:textId="77777777" w:rsidR="00221DD3" w:rsidRPr="000145FD" w:rsidRDefault="00221DD3" w:rsidP="00374D94">
            <w:pPr>
              <w:pStyle w:val="Listenabsatz"/>
              <w:ind w:left="0"/>
              <w:rPr>
                <w:ins w:id="1142" w:author="Christian Url" w:date="2023-05-14T21:37:00Z"/>
              </w:rPr>
            </w:pPr>
            <w:ins w:id="1143" w:author="Christian Url" w:date="2023-05-14T21:37:00Z">
              <w:r>
                <w:t>276</w:t>
              </w:r>
            </w:ins>
          </w:p>
        </w:tc>
      </w:tr>
      <w:tr w:rsidR="00221DD3" w:rsidRPr="000145FD" w14:paraId="1E894464" w14:textId="77777777" w:rsidTr="00374D94">
        <w:trPr>
          <w:ins w:id="1144" w:author="Christian Url" w:date="2023-05-14T21:37:00Z"/>
        </w:trPr>
        <w:tc>
          <w:tcPr>
            <w:tcW w:w="2528" w:type="dxa"/>
          </w:tcPr>
          <w:p w14:paraId="4E8E958D" w14:textId="77777777" w:rsidR="00221DD3" w:rsidRPr="000145FD" w:rsidRDefault="00221DD3" w:rsidP="00374D94">
            <w:pPr>
              <w:pStyle w:val="Listenabsatz"/>
              <w:ind w:left="0"/>
              <w:rPr>
                <w:ins w:id="1145" w:author="Christian Url" w:date="2023-05-14T21:37:00Z"/>
              </w:rPr>
            </w:pPr>
            <w:ins w:id="1146" w:author="Christian Url" w:date="2023-05-14T21:37:00Z">
              <w:r w:rsidRPr="000145FD">
                <w:t>February 2023</w:t>
              </w:r>
            </w:ins>
          </w:p>
        </w:tc>
        <w:tc>
          <w:tcPr>
            <w:tcW w:w="6102" w:type="dxa"/>
          </w:tcPr>
          <w:p w14:paraId="4F0C1B89" w14:textId="77777777" w:rsidR="00221DD3" w:rsidRPr="000145FD" w:rsidRDefault="00221DD3" w:rsidP="00374D94">
            <w:pPr>
              <w:pStyle w:val="Listenabsatz"/>
              <w:ind w:left="0"/>
              <w:rPr>
                <w:ins w:id="1147" w:author="Christian Url" w:date="2023-05-14T21:37:00Z"/>
              </w:rPr>
            </w:pPr>
            <w:ins w:id="1148" w:author="Christian Url" w:date="2023-05-14T21:37:00Z">
              <w:r>
                <w:t>276</w:t>
              </w:r>
            </w:ins>
          </w:p>
        </w:tc>
      </w:tr>
      <w:tr w:rsidR="00221DD3" w:rsidRPr="000145FD" w14:paraId="641BC42D" w14:textId="77777777" w:rsidTr="00374D94">
        <w:trPr>
          <w:ins w:id="1149" w:author="Christian Url" w:date="2023-05-14T21:37:00Z"/>
        </w:trPr>
        <w:tc>
          <w:tcPr>
            <w:tcW w:w="2528" w:type="dxa"/>
          </w:tcPr>
          <w:p w14:paraId="13118034" w14:textId="77777777" w:rsidR="00221DD3" w:rsidRPr="000145FD" w:rsidRDefault="00221DD3" w:rsidP="00374D94">
            <w:pPr>
              <w:pStyle w:val="Listenabsatz"/>
              <w:ind w:left="0"/>
              <w:rPr>
                <w:ins w:id="1150" w:author="Christian Url" w:date="2023-05-14T21:37:00Z"/>
              </w:rPr>
            </w:pPr>
            <w:ins w:id="1151" w:author="Christian Url" w:date="2023-05-14T21:37:00Z">
              <w:r w:rsidRPr="000145FD">
                <w:t>March 2023</w:t>
              </w:r>
            </w:ins>
          </w:p>
        </w:tc>
        <w:tc>
          <w:tcPr>
            <w:tcW w:w="6102" w:type="dxa"/>
          </w:tcPr>
          <w:p w14:paraId="2170167F" w14:textId="77777777" w:rsidR="00221DD3" w:rsidRPr="000145FD" w:rsidRDefault="00221DD3" w:rsidP="00374D94">
            <w:pPr>
              <w:pStyle w:val="Listenabsatz"/>
              <w:ind w:left="0"/>
              <w:rPr>
                <w:ins w:id="1152" w:author="Christian Url" w:date="2023-05-14T21:37:00Z"/>
              </w:rPr>
            </w:pPr>
            <w:ins w:id="1153" w:author="Christian Url" w:date="2023-05-14T21:37:00Z">
              <w:r>
                <w:t>278</w:t>
              </w:r>
            </w:ins>
          </w:p>
        </w:tc>
      </w:tr>
      <w:tr w:rsidR="00221DD3" w:rsidRPr="000145FD" w14:paraId="1D29B042" w14:textId="77777777" w:rsidTr="00374D94">
        <w:trPr>
          <w:ins w:id="1154" w:author="Christian Url" w:date="2023-05-14T21:37:00Z"/>
        </w:trPr>
        <w:tc>
          <w:tcPr>
            <w:tcW w:w="2528" w:type="dxa"/>
          </w:tcPr>
          <w:p w14:paraId="1841DB7A" w14:textId="77777777" w:rsidR="00221DD3" w:rsidRPr="000145FD" w:rsidRDefault="00221DD3" w:rsidP="00374D94">
            <w:pPr>
              <w:pStyle w:val="Listenabsatz"/>
              <w:ind w:left="0"/>
              <w:rPr>
                <w:ins w:id="1155" w:author="Christian Url" w:date="2023-05-14T21:37:00Z"/>
              </w:rPr>
            </w:pPr>
            <w:ins w:id="1156" w:author="Christian Url" w:date="2023-05-14T21:37:00Z">
              <w:r w:rsidRPr="000145FD">
                <w:t>April 2023</w:t>
              </w:r>
            </w:ins>
          </w:p>
        </w:tc>
        <w:tc>
          <w:tcPr>
            <w:tcW w:w="6102" w:type="dxa"/>
          </w:tcPr>
          <w:p w14:paraId="318D84BA" w14:textId="31730C11" w:rsidR="00221DD3" w:rsidRPr="000145FD" w:rsidRDefault="00221DD3" w:rsidP="00374D94">
            <w:pPr>
              <w:pStyle w:val="Listenabsatz"/>
              <w:ind w:left="0"/>
              <w:rPr>
                <w:ins w:id="1157" w:author="Christian Url" w:date="2023-05-14T21:37:00Z"/>
              </w:rPr>
            </w:pPr>
            <w:ins w:id="1158" w:author="Christian Url" w:date="2023-05-14T21:37:00Z">
              <w:r>
                <w:t>27</w:t>
              </w:r>
              <w:r>
                <w:t>8</w:t>
              </w:r>
            </w:ins>
          </w:p>
        </w:tc>
      </w:tr>
    </w:tbl>
    <w:p w14:paraId="635BA1E6" w14:textId="77777777" w:rsidR="00221DD3" w:rsidRPr="000145FD" w:rsidRDefault="00221DD3" w:rsidP="00221DD3">
      <w:pPr>
        <w:pStyle w:val="Listenabsatz"/>
        <w:rPr>
          <w:ins w:id="1159" w:author="Christian Url" w:date="2023-05-14T21:37:00Z"/>
        </w:rPr>
      </w:pPr>
      <w:ins w:id="1160" w:author="Christian Url" w:date="2023-05-14T21:37:00Z">
        <w:r w:rsidRPr="000145FD">
          <w:br/>
        </w:r>
        <w:r w:rsidRPr="000145FD">
          <w:rPr>
            <w:b/>
          </w:rPr>
          <w:t>Structure of the data used to predict the point estimates</w:t>
        </w:r>
      </w:ins>
    </w:p>
    <w:tbl>
      <w:tblPr>
        <w:tblStyle w:val="Tabellenraster"/>
        <w:tblW w:w="0" w:type="auto"/>
        <w:tblInd w:w="720" w:type="dxa"/>
        <w:tblLook w:val="04A0" w:firstRow="1" w:lastRow="0" w:firstColumn="1" w:lastColumn="0" w:noHBand="0" w:noVBand="1"/>
      </w:tblPr>
      <w:tblGrid>
        <w:gridCol w:w="2524"/>
        <w:gridCol w:w="6106"/>
      </w:tblGrid>
      <w:tr w:rsidR="00221DD3" w:rsidRPr="000145FD" w14:paraId="69A01871" w14:textId="77777777" w:rsidTr="00374D94">
        <w:trPr>
          <w:ins w:id="1161" w:author="Christian Url" w:date="2023-05-14T21:37:00Z"/>
        </w:trPr>
        <w:tc>
          <w:tcPr>
            <w:tcW w:w="2524" w:type="dxa"/>
          </w:tcPr>
          <w:p w14:paraId="4D5EF129" w14:textId="77777777" w:rsidR="00221DD3" w:rsidRPr="000145FD" w:rsidRDefault="00221DD3" w:rsidP="00374D94">
            <w:pPr>
              <w:pStyle w:val="Listenabsatz"/>
              <w:ind w:left="0"/>
              <w:rPr>
                <w:ins w:id="1162" w:author="Christian Url" w:date="2023-05-14T21:37:00Z"/>
                <w:b/>
              </w:rPr>
            </w:pPr>
            <w:ins w:id="1163" w:author="Christian Url" w:date="2023-05-14T21:37:00Z">
              <w:r w:rsidRPr="000145FD">
                <w:rPr>
                  <w:b/>
                </w:rPr>
                <w:t>Attribute Name</w:t>
              </w:r>
            </w:ins>
          </w:p>
        </w:tc>
        <w:tc>
          <w:tcPr>
            <w:tcW w:w="6106" w:type="dxa"/>
          </w:tcPr>
          <w:p w14:paraId="4E568E5B" w14:textId="77777777" w:rsidR="00221DD3" w:rsidRPr="000145FD" w:rsidRDefault="00221DD3" w:rsidP="00374D94">
            <w:pPr>
              <w:pStyle w:val="Listenabsatz"/>
              <w:ind w:left="0"/>
              <w:rPr>
                <w:ins w:id="1164" w:author="Christian Url" w:date="2023-05-14T21:37:00Z"/>
                <w:b/>
              </w:rPr>
            </w:pPr>
            <w:ins w:id="1165" w:author="Christian Url" w:date="2023-05-14T21:37:00Z">
              <w:r w:rsidRPr="000145FD">
                <w:rPr>
                  <w:b/>
                </w:rPr>
                <w:t>Attribute Description</w:t>
              </w:r>
            </w:ins>
          </w:p>
        </w:tc>
      </w:tr>
      <w:tr w:rsidR="00221DD3" w:rsidRPr="000145FD" w14:paraId="44B27919" w14:textId="77777777" w:rsidTr="00374D94">
        <w:trPr>
          <w:ins w:id="1166" w:author="Christian Url" w:date="2023-05-14T21:37:00Z"/>
        </w:trPr>
        <w:tc>
          <w:tcPr>
            <w:tcW w:w="2524" w:type="dxa"/>
          </w:tcPr>
          <w:p w14:paraId="3DD689A8" w14:textId="77777777" w:rsidR="00221DD3" w:rsidRPr="000145FD" w:rsidRDefault="00221DD3" w:rsidP="00374D94">
            <w:pPr>
              <w:pStyle w:val="Listenabsatz"/>
              <w:ind w:left="0"/>
              <w:rPr>
                <w:ins w:id="1167" w:author="Christian Url" w:date="2023-05-14T21:37:00Z"/>
              </w:rPr>
            </w:pPr>
            <w:ins w:id="1168" w:author="Christian Url" w:date="2023-05-14T21:37:00Z">
              <w:r>
                <w:t>target</w:t>
              </w:r>
            </w:ins>
          </w:p>
        </w:tc>
        <w:tc>
          <w:tcPr>
            <w:tcW w:w="6106" w:type="dxa"/>
          </w:tcPr>
          <w:p w14:paraId="6A6BCD5E" w14:textId="77777777" w:rsidR="00221DD3" w:rsidRPr="000145FD" w:rsidRDefault="00221DD3" w:rsidP="00374D94">
            <w:pPr>
              <w:pStyle w:val="Listenabsatz"/>
              <w:ind w:left="0"/>
              <w:rPr>
                <w:ins w:id="1169" w:author="Christian Url" w:date="2023-05-14T21:37:00Z"/>
              </w:rPr>
            </w:pPr>
            <w:ins w:id="1170" w:author="Christian Url" w:date="2023-05-14T21:37:00Z">
              <w:r>
                <w:t>Producer prices in industry</w:t>
              </w:r>
            </w:ins>
          </w:p>
        </w:tc>
      </w:tr>
    </w:tbl>
    <w:p w14:paraId="5A9548A2" w14:textId="6C2E175F" w:rsidR="00221DD3" w:rsidRPr="000145FD" w:rsidRDefault="00221DD3" w:rsidP="00221DD3">
      <w:pPr>
        <w:rPr>
          <w:ins w:id="1171" w:author="Christian Url" w:date="2023-05-14T21:37:00Z"/>
          <w:b/>
          <w:lang w:val="en-GB"/>
        </w:rPr>
      </w:pPr>
      <w:ins w:id="1172" w:author="Christian Url" w:date="2023-05-14T21:37:00Z">
        <w:r w:rsidRPr="000145FD">
          <w:rPr>
            <w:b/>
            <w:lang w:val="en-GB"/>
          </w:rPr>
          <w:lastRenderedPageBreak/>
          <w:t>Country_</w:t>
        </w:r>
        <w:r>
          <w:rPr>
            <w:b/>
            <w:lang w:val="en-GB"/>
          </w:rPr>
          <w:t>17</w:t>
        </w:r>
      </w:ins>
      <w:ins w:id="1173" w:author="Christian Url" w:date="2023-05-14T21:38:00Z">
        <w:r>
          <w:rPr>
            <w:b/>
            <w:lang w:val="en-GB"/>
          </w:rPr>
          <w:t>: LT</w:t>
        </w:r>
      </w:ins>
    </w:p>
    <w:p w14:paraId="2C10665D" w14:textId="77777777" w:rsidR="00221DD3" w:rsidRPr="000145FD" w:rsidRDefault="00221DD3" w:rsidP="00221DD3">
      <w:pPr>
        <w:pStyle w:val="Listenabsatz"/>
        <w:numPr>
          <w:ilvl w:val="0"/>
          <w:numId w:val="1"/>
        </w:numPr>
        <w:rPr>
          <w:ins w:id="1174" w:author="Christian Url" w:date="2023-05-14T21:37:00Z"/>
        </w:rPr>
      </w:pPr>
      <w:ins w:id="1175" w:author="Christian Url" w:date="2023-05-14T21:37:00Z">
        <w:r>
          <w:t>Producer prices in industry (domestic market) - PPI (Eurobase codes: STS_INPPD_M, INDIC_BT: PRIN, NACE_R2: B-E36, S_ADJ: NSA, UNIT: I15) [</w:t>
        </w:r>
        <w:r w:rsidRPr="003E4F43">
          <w:t>https://ec.europa.eu/eurostat/databrowser/view/STS_INPPD_M/default/table?lang=en</w:t>
        </w:r>
        <w:r w:rsidRPr="000145FD">
          <w:br/>
        </w:r>
        <w:r w:rsidRPr="000145FD">
          <w:rPr>
            <w:b/>
          </w:rPr>
          <w:t>Number of data points collected from the data source (for each reference period)</w:t>
        </w:r>
      </w:ins>
    </w:p>
    <w:tbl>
      <w:tblPr>
        <w:tblStyle w:val="Tabellenraster"/>
        <w:tblW w:w="0" w:type="auto"/>
        <w:tblInd w:w="720" w:type="dxa"/>
        <w:tblLook w:val="04A0" w:firstRow="1" w:lastRow="0" w:firstColumn="1" w:lastColumn="0" w:noHBand="0" w:noVBand="1"/>
      </w:tblPr>
      <w:tblGrid>
        <w:gridCol w:w="2528"/>
        <w:gridCol w:w="6102"/>
      </w:tblGrid>
      <w:tr w:rsidR="00221DD3" w:rsidRPr="000145FD" w14:paraId="3B37FF5A" w14:textId="77777777" w:rsidTr="00374D94">
        <w:trPr>
          <w:ins w:id="1176" w:author="Christian Url" w:date="2023-05-14T21:37:00Z"/>
        </w:trPr>
        <w:tc>
          <w:tcPr>
            <w:tcW w:w="2528" w:type="dxa"/>
          </w:tcPr>
          <w:p w14:paraId="0C33CCC3" w14:textId="77777777" w:rsidR="00221DD3" w:rsidRPr="000145FD" w:rsidRDefault="00221DD3" w:rsidP="00374D94">
            <w:pPr>
              <w:pStyle w:val="Listenabsatz"/>
              <w:ind w:left="0"/>
              <w:rPr>
                <w:ins w:id="1177" w:author="Christian Url" w:date="2023-05-14T21:37:00Z"/>
              </w:rPr>
            </w:pPr>
            <w:ins w:id="1178" w:author="Christian Url" w:date="2023-05-14T21:37:00Z">
              <w:r w:rsidRPr="000145FD">
                <w:t>September 2022</w:t>
              </w:r>
            </w:ins>
          </w:p>
        </w:tc>
        <w:tc>
          <w:tcPr>
            <w:tcW w:w="6102" w:type="dxa"/>
          </w:tcPr>
          <w:p w14:paraId="3A43198D" w14:textId="22E04980" w:rsidR="00221DD3" w:rsidRPr="000145FD" w:rsidRDefault="00221DD3" w:rsidP="00374D94">
            <w:pPr>
              <w:pStyle w:val="Listenabsatz"/>
              <w:ind w:left="0"/>
              <w:rPr>
                <w:ins w:id="1179" w:author="Christian Url" w:date="2023-05-14T21:37:00Z"/>
              </w:rPr>
            </w:pPr>
            <w:ins w:id="1180" w:author="Christian Url" w:date="2023-05-14T21:37:00Z">
              <w:r>
                <w:t>2</w:t>
              </w:r>
            </w:ins>
            <w:ins w:id="1181" w:author="Christian Url" w:date="2023-05-14T21:38:00Z">
              <w:r>
                <w:t>96</w:t>
              </w:r>
            </w:ins>
          </w:p>
        </w:tc>
      </w:tr>
      <w:tr w:rsidR="00221DD3" w:rsidRPr="000145FD" w14:paraId="68882ED8" w14:textId="77777777" w:rsidTr="00374D94">
        <w:trPr>
          <w:ins w:id="1182" w:author="Christian Url" w:date="2023-05-14T21:37:00Z"/>
        </w:trPr>
        <w:tc>
          <w:tcPr>
            <w:tcW w:w="2528" w:type="dxa"/>
          </w:tcPr>
          <w:p w14:paraId="6E4C0452" w14:textId="77777777" w:rsidR="00221DD3" w:rsidRPr="000145FD" w:rsidRDefault="00221DD3" w:rsidP="00374D94">
            <w:pPr>
              <w:pStyle w:val="Listenabsatz"/>
              <w:ind w:left="0"/>
              <w:rPr>
                <w:ins w:id="1183" w:author="Christian Url" w:date="2023-05-14T21:37:00Z"/>
              </w:rPr>
            </w:pPr>
            <w:ins w:id="1184" w:author="Christian Url" w:date="2023-05-14T21:37:00Z">
              <w:r w:rsidRPr="000145FD">
                <w:t>October 2022</w:t>
              </w:r>
            </w:ins>
          </w:p>
        </w:tc>
        <w:tc>
          <w:tcPr>
            <w:tcW w:w="6102" w:type="dxa"/>
          </w:tcPr>
          <w:p w14:paraId="754EBBD1" w14:textId="5E2FD470" w:rsidR="00221DD3" w:rsidRPr="000145FD" w:rsidRDefault="00221DD3" w:rsidP="00374D94">
            <w:pPr>
              <w:pStyle w:val="Listenabsatz"/>
              <w:ind w:left="0"/>
              <w:rPr>
                <w:ins w:id="1185" w:author="Christian Url" w:date="2023-05-14T21:37:00Z"/>
              </w:rPr>
            </w:pPr>
            <w:ins w:id="1186" w:author="Christian Url" w:date="2023-05-14T21:38:00Z">
              <w:r>
                <w:t>297</w:t>
              </w:r>
            </w:ins>
          </w:p>
        </w:tc>
      </w:tr>
      <w:tr w:rsidR="00221DD3" w:rsidRPr="000145FD" w14:paraId="577541A9" w14:textId="77777777" w:rsidTr="00374D94">
        <w:trPr>
          <w:ins w:id="1187" w:author="Christian Url" w:date="2023-05-14T21:37:00Z"/>
        </w:trPr>
        <w:tc>
          <w:tcPr>
            <w:tcW w:w="2528" w:type="dxa"/>
          </w:tcPr>
          <w:p w14:paraId="4B7A004A" w14:textId="77777777" w:rsidR="00221DD3" w:rsidRPr="000145FD" w:rsidRDefault="00221DD3" w:rsidP="00374D94">
            <w:pPr>
              <w:pStyle w:val="Listenabsatz"/>
              <w:ind w:left="0"/>
              <w:rPr>
                <w:ins w:id="1188" w:author="Christian Url" w:date="2023-05-14T21:37:00Z"/>
              </w:rPr>
            </w:pPr>
            <w:ins w:id="1189" w:author="Christian Url" w:date="2023-05-14T21:37:00Z">
              <w:r w:rsidRPr="000145FD">
                <w:t>November 2022</w:t>
              </w:r>
            </w:ins>
          </w:p>
        </w:tc>
        <w:tc>
          <w:tcPr>
            <w:tcW w:w="6102" w:type="dxa"/>
          </w:tcPr>
          <w:p w14:paraId="2269FF56" w14:textId="281AE095" w:rsidR="00221DD3" w:rsidRPr="000145FD" w:rsidRDefault="00221DD3" w:rsidP="00374D94">
            <w:pPr>
              <w:pStyle w:val="Listenabsatz"/>
              <w:ind w:left="0"/>
              <w:rPr>
                <w:ins w:id="1190" w:author="Christian Url" w:date="2023-05-14T21:37:00Z"/>
              </w:rPr>
            </w:pPr>
            <w:ins w:id="1191" w:author="Christian Url" w:date="2023-05-14T21:38:00Z">
              <w:r>
                <w:t>297</w:t>
              </w:r>
            </w:ins>
          </w:p>
        </w:tc>
      </w:tr>
      <w:tr w:rsidR="00221DD3" w:rsidRPr="000145FD" w14:paraId="30D051B0" w14:textId="77777777" w:rsidTr="00374D94">
        <w:trPr>
          <w:ins w:id="1192" w:author="Christian Url" w:date="2023-05-14T21:37:00Z"/>
        </w:trPr>
        <w:tc>
          <w:tcPr>
            <w:tcW w:w="2528" w:type="dxa"/>
          </w:tcPr>
          <w:p w14:paraId="4864CBCF" w14:textId="77777777" w:rsidR="00221DD3" w:rsidRPr="000145FD" w:rsidRDefault="00221DD3" w:rsidP="00374D94">
            <w:pPr>
              <w:pStyle w:val="Listenabsatz"/>
              <w:ind w:left="0"/>
              <w:rPr>
                <w:ins w:id="1193" w:author="Christian Url" w:date="2023-05-14T21:37:00Z"/>
              </w:rPr>
            </w:pPr>
            <w:ins w:id="1194" w:author="Christian Url" w:date="2023-05-14T21:37:00Z">
              <w:r w:rsidRPr="000145FD">
                <w:t>December 2022</w:t>
              </w:r>
            </w:ins>
          </w:p>
        </w:tc>
        <w:tc>
          <w:tcPr>
            <w:tcW w:w="6102" w:type="dxa"/>
          </w:tcPr>
          <w:p w14:paraId="5DEB8EC0" w14:textId="7B096AC9" w:rsidR="00221DD3" w:rsidRPr="000145FD" w:rsidRDefault="00221DD3" w:rsidP="00374D94">
            <w:pPr>
              <w:pStyle w:val="Listenabsatz"/>
              <w:ind w:left="0"/>
              <w:rPr>
                <w:ins w:id="1195" w:author="Christian Url" w:date="2023-05-14T21:37:00Z"/>
              </w:rPr>
            </w:pPr>
            <w:ins w:id="1196" w:author="Christian Url" w:date="2023-05-14T21:38:00Z">
              <w:r>
                <w:t>297</w:t>
              </w:r>
            </w:ins>
          </w:p>
        </w:tc>
      </w:tr>
      <w:tr w:rsidR="00221DD3" w:rsidRPr="000145FD" w14:paraId="085ABB97" w14:textId="77777777" w:rsidTr="00374D94">
        <w:trPr>
          <w:ins w:id="1197" w:author="Christian Url" w:date="2023-05-14T21:37:00Z"/>
        </w:trPr>
        <w:tc>
          <w:tcPr>
            <w:tcW w:w="2528" w:type="dxa"/>
          </w:tcPr>
          <w:p w14:paraId="42DAA308" w14:textId="77777777" w:rsidR="00221DD3" w:rsidRPr="000145FD" w:rsidRDefault="00221DD3" w:rsidP="00374D94">
            <w:pPr>
              <w:pStyle w:val="Listenabsatz"/>
              <w:ind w:left="0"/>
              <w:rPr>
                <w:ins w:id="1198" w:author="Christian Url" w:date="2023-05-14T21:37:00Z"/>
              </w:rPr>
            </w:pPr>
            <w:ins w:id="1199" w:author="Christian Url" w:date="2023-05-14T21:37:00Z">
              <w:r w:rsidRPr="000145FD">
                <w:t>January 2023</w:t>
              </w:r>
            </w:ins>
          </w:p>
        </w:tc>
        <w:tc>
          <w:tcPr>
            <w:tcW w:w="6102" w:type="dxa"/>
          </w:tcPr>
          <w:p w14:paraId="58AD386E" w14:textId="49B05D02" w:rsidR="00221DD3" w:rsidRPr="000145FD" w:rsidRDefault="00221DD3" w:rsidP="00374D94">
            <w:pPr>
              <w:pStyle w:val="Listenabsatz"/>
              <w:ind w:left="0"/>
              <w:rPr>
                <w:ins w:id="1200" w:author="Christian Url" w:date="2023-05-14T21:37:00Z"/>
              </w:rPr>
            </w:pPr>
            <w:ins w:id="1201" w:author="Christian Url" w:date="2023-05-14T21:38:00Z">
              <w:r>
                <w:t>300</w:t>
              </w:r>
            </w:ins>
          </w:p>
        </w:tc>
      </w:tr>
      <w:tr w:rsidR="00221DD3" w:rsidRPr="000145FD" w14:paraId="128B6DEB" w14:textId="77777777" w:rsidTr="00374D94">
        <w:trPr>
          <w:ins w:id="1202" w:author="Christian Url" w:date="2023-05-14T21:37:00Z"/>
        </w:trPr>
        <w:tc>
          <w:tcPr>
            <w:tcW w:w="2528" w:type="dxa"/>
          </w:tcPr>
          <w:p w14:paraId="1BDB4B5A" w14:textId="77777777" w:rsidR="00221DD3" w:rsidRPr="000145FD" w:rsidRDefault="00221DD3" w:rsidP="00374D94">
            <w:pPr>
              <w:pStyle w:val="Listenabsatz"/>
              <w:ind w:left="0"/>
              <w:rPr>
                <w:ins w:id="1203" w:author="Christian Url" w:date="2023-05-14T21:37:00Z"/>
              </w:rPr>
            </w:pPr>
            <w:ins w:id="1204" w:author="Christian Url" w:date="2023-05-14T21:37:00Z">
              <w:r w:rsidRPr="000145FD">
                <w:t>February 2023</w:t>
              </w:r>
            </w:ins>
          </w:p>
        </w:tc>
        <w:tc>
          <w:tcPr>
            <w:tcW w:w="6102" w:type="dxa"/>
          </w:tcPr>
          <w:p w14:paraId="46E677B6" w14:textId="6EE3FEA4" w:rsidR="00221DD3" w:rsidRPr="000145FD" w:rsidRDefault="00221DD3" w:rsidP="00374D94">
            <w:pPr>
              <w:pStyle w:val="Listenabsatz"/>
              <w:ind w:left="0"/>
              <w:rPr>
                <w:ins w:id="1205" w:author="Christian Url" w:date="2023-05-14T21:37:00Z"/>
              </w:rPr>
            </w:pPr>
            <w:ins w:id="1206" w:author="Christian Url" w:date="2023-05-14T21:38:00Z">
              <w:r>
                <w:t>300</w:t>
              </w:r>
            </w:ins>
          </w:p>
        </w:tc>
      </w:tr>
      <w:tr w:rsidR="00221DD3" w:rsidRPr="000145FD" w14:paraId="484FADAF" w14:textId="77777777" w:rsidTr="00374D94">
        <w:trPr>
          <w:ins w:id="1207" w:author="Christian Url" w:date="2023-05-14T21:37:00Z"/>
        </w:trPr>
        <w:tc>
          <w:tcPr>
            <w:tcW w:w="2528" w:type="dxa"/>
          </w:tcPr>
          <w:p w14:paraId="0A0479F6" w14:textId="77777777" w:rsidR="00221DD3" w:rsidRPr="000145FD" w:rsidRDefault="00221DD3" w:rsidP="00374D94">
            <w:pPr>
              <w:pStyle w:val="Listenabsatz"/>
              <w:ind w:left="0"/>
              <w:rPr>
                <w:ins w:id="1208" w:author="Christian Url" w:date="2023-05-14T21:37:00Z"/>
              </w:rPr>
            </w:pPr>
            <w:ins w:id="1209" w:author="Christian Url" w:date="2023-05-14T21:37:00Z">
              <w:r w:rsidRPr="000145FD">
                <w:t>March 2023</w:t>
              </w:r>
            </w:ins>
          </w:p>
        </w:tc>
        <w:tc>
          <w:tcPr>
            <w:tcW w:w="6102" w:type="dxa"/>
          </w:tcPr>
          <w:p w14:paraId="68C77E93" w14:textId="5D9876DE" w:rsidR="00221DD3" w:rsidRPr="000145FD" w:rsidRDefault="00221DD3" w:rsidP="00374D94">
            <w:pPr>
              <w:pStyle w:val="Listenabsatz"/>
              <w:ind w:left="0"/>
              <w:rPr>
                <w:ins w:id="1210" w:author="Christian Url" w:date="2023-05-14T21:37:00Z"/>
              </w:rPr>
            </w:pPr>
            <w:ins w:id="1211" w:author="Christian Url" w:date="2023-05-14T21:38:00Z">
              <w:r>
                <w:t>302</w:t>
              </w:r>
            </w:ins>
          </w:p>
        </w:tc>
      </w:tr>
      <w:tr w:rsidR="00221DD3" w:rsidRPr="000145FD" w14:paraId="5620E13F" w14:textId="77777777" w:rsidTr="00374D94">
        <w:trPr>
          <w:ins w:id="1212" w:author="Christian Url" w:date="2023-05-14T21:37:00Z"/>
        </w:trPr>
        <w:tc>
          <w:tcPr>
            <w:tcW w:w="2528" w:type="dxa"/>
          </w:tcPr>
          <w:p w14:paraId="33C6FC13" w14:textId="77777777" w:rsidR="00221DD3" w:rsidRPr="000145FD" w:rsidRDefault="00221DD3" w:rsidP="00374D94">
            <w:pPr>
              <w:pStyle w:val="Listenabsatz"/>
              <w:ind w:left="0"/>
              <w:rPr>
                <w:ins w:id="1213" w:author="Christian Url" w:date="2023-05-14T21:37:00Z"/>
              </w:rPr>
            </w:pPr>
            <w:ins w:id="1214" w:author="Christian Url" w:date="2023-05-14T21:37:00Z">
              <w:r w:rsidRPr="000145FD">
                <w:t>April 2023</w:t>
              </w:r>
            </w:ins>
          </w:p>
        </w:tc>
        <w:tc>
          <w:tcPr>
            <w:tcW w:w="6102" w:type="dxa"/>
          </w:tcPr>
          <w:p w14:paraId="73C13526" w14:textId="5783FB90" w:rsidR="00221DD3" w:rsidRPr="000145FD" w:rsidRDefault="00221DD3" w:rsidP="00374D94">
            <w:pPr>
              <w:pStyle w:val="Listenabsatz"/>
              <w:ind w:left="0"/>
              <w:rPr>
                <w:ins w:id="1215" w:author="Christian Url" w:date="2023-05-14T21:37:00Z"/>
              </w:rPr>
            </w:pPr>
            <w:ins w:id="1216" w:author="Christian Url" w:date="2023-05-14T21:38:00Z">
              <w:r>
                <w:t>303</w:t>
              </w:r>
            </w:ins>
          </w:p>
        </w:tc>
      </w:tr>
    </w:tbl>
    <w:p w14:paraId="466E2433" w14:textId="77777777" w:rsidR="00221DD3" w:rsidRPr="000145FD" w:rsidRDefault="00221DD3" w:rsidP="00221DD3">
      <w:pPr>
        <w:pStyle w:val="Listenabsatz"/>
        <w:rPr>
          <w:ins w:id="1217" w:author="Christian Url" w:date="2023-05-14T21:37:00Z"/>
        </w:rPr>
      </w:pPr>
      <w:ins w:id="1218" w:author="Christian Url" w:date="2023-05-14T21:37:00Z">
        <w:r w:rsidRPr="000145FD">
          <w:br/>
        </w:r>
        <w:r w:rsidRPr="000145FD">
          <w:rPr>
            <w:b/>
          </w:rPr>
          <w:t>Structure of the data used to predict the point estimates</w:t>
        </w:r>
      </w:ins>
    </w:p>
    <w:tbl>
      <w:tblPr>
        <w:tblStyle w:val="Tabellenraster"/>
        <w:tblW w:w="0" w:type="auto"/>
        <w:tblInd w:w="720" w:type="dxa"/>
        <w:tblLook w:val="04A0" w:firstRow="1" w:lastRow="0" w:firstColumn="1" w:lastColumn="0" w:noHBand="0" w:noVBand="1"/>
      </w:tblPr>
      <w:tblGrid>
        <w:gridCol w:w="2524"/>
        <w:gridCol w:w="6106"/>
      </w:tblGrid>
      <w:tr w:rsidR="00221DD3" w:rsidRPr="000145FD" w14:paraId="27F1BF49" w14:textId="77777777" w:rsidTr="00374D94">
        <w:trPr>
          <w:ins w:id="1219" w:author="Christian Url" w:date="2023-05-14T21:37:00Z"/>
        </w:trPr>
        <w:tc>
          <w:tcPr>
            <w:tcW w:w="2524" w:type="dxa"/>
          </w:tcPr>
          <w:p w14:paraId="0A6F8B1A" w14:textId="77777777" w:rsidR="00221DD3" w:rsidRPr="000145FD" w:rsidRDefault="00221DD3" w:rsidP="00374D94">
            <w:pPr>
              <w:pStyle w:val="Listenabsatz"/>
              <w:ind w:left="0"/>
              <w:rPr>
                <w:ins w:id="1220" w:author="Christian Url" w:date="2023-05-14T21:37:00Z"/>
                <w:b/>
              </w:rPr>
            </w:pPr>
            <w:ins w:id="1221" w:author="Christian Url" w:date="2023-05-14T21:37:00Z">
              <w:r w:rsidRPr="000145FD">
                <w:rPr>
                  <w:b/>
                </w:rPr>
                <w:t>Attribute Name</w:t>
              </w:r>
            </w:ins>
          </w:p>
        </w:tc>
        <w:tc>
          <w:tcPr>
            <w:tcW w:w="6106" w:type="dxa"/>
          </w:tcPr>
          <w:p w14:paraId="74381E5D" w14:textId="77777777" w:rsidR="00221DD3" w:rsidRPr="000145FD" w:rsidRDefault="00221DD3" w:rsidP="00374D94">
            <w:pPr>
              <w:pStyle w:val="Listenabsatz"/>
              <w:ind w:left="0"/>
              <w:rPr>
                <w:ins w:id="1222" w:author="Christian Url" w:date="2023-05-14T21:37:00Z"/>
                <w:b/>
              </w:rPr>
            </w:pPr>
            <w:ins w:id="1223" w:author="Christian Url" w:date="2023-05-14T21:37:00Z">
              <w:r w:rsidRPr="000145FD">
                <w:rPr>
                  <w:b/>
                </w:rPr>
                <w:t>Attribute Description</w:t>
              </w:r>
            </w:ins>
          </w:p>
        </w:tc>
      </w:tr>
      <w:tr w:rsidR="00221DD3" w:rsidRPr="000145FD" w14:paraId="6148241A" w14:textId="77777777" w:rsidTr="00374D94">
        <w:trPr>
          <w:ins w:id="1224" w:author="Christian Url" w:date="2023-05-14T21:37:00Z"/>
        </w:trPr>
        <w:tc>
          <w:tcPr>
            <w:tcW w:w="2524" w:type="dxa"/>
          </w:tcPr>
          <w:p w14:paraId="004423C6" w14:textId="77777777" w:rsidR="00221DD3" w:rsidRPr="000145FD" w:rsidRDefault="00221DD3" w:rsidP="00374D94">
            <w:pPr>
              <w:pStyle w:val="Listenabsatz"/>
              <w:ind w:left="0"/>
              <w:rPr>
                <w:ins w:id="1225" w:author="Christian Url" w:date="2023-05-14T21:37:00Z"/>
              </w:rPr>
            </w:pPr>
            <w:ins w:id="1226" w:author="Christian Url" w:date="2023-05-14T21:37:00Z">
              <w:r>
                <w:t>target</w:t>
              </w:r>
            </w:ins>
          </w:p>
        </w:tc>
        <w:tc>
          <w:tcPr>
            <w:tcW w:w="6106" w:type="dxa"/>
          </w:tcPr>
          <w:p w14:paraId="511D04A6" w14:textId="77777777" w:rsidR="00221DD3" w:rsidRPr="000145FD" w:rsidRDefault="00221DD3" w:rsidP="00374D94">
            <w:pPr>
              <w:pStyle w:val="Listenabsatz"/>
              <w:ind w:left="0"/>
              <w:rPr>
                <w:ins w:id="1227" w:author="Christian Url" w:date="2023-05-14T21:37:00Z"/>
              </w:rPr>
            </w:pPr>
            <w:ins w:id="1228" w:author="Christian Url" w:date="2023-05-14T21:37:00Z">
              <w:r>
                <w:t>Producer prices in industry</w:t>
              </w:r>
            </w:ins>
          </w:p>
        </w:tc>
      </w:tr>
    </w:tbl>
    <w:p w14:paraId="07EE497A" w14:textId="77777777" w:rsidR="00221DD3" w:rsidRDefault="00221DD3" w:rsidP="003E4F43">
      <w:pPr>
        <w:rPr>
          <w:ins w:id="1229" w:author="Christian Url" w:date="2023-05-14T21:38:00Z"/>
          <w:lang w:val="en-GB"/>
        </w:rPr>
      </w:pPr>
    </w:p>
    <w:p w14:paraId="1B9E554A" w14:textId="1A8A99F1" w:rsidR="00221DD3" w:rsidRPr="000145FD" w:rsidRDefault="00221DD3" w:rsidP="00221DD3">
      <w:pPr>
        <w:rPr>
          <w:ins w:id="1230" w:author="Christian Url" w:date="2023-05-14T21:38:00Z"/>
          <w:b/>
          <w:lang w:val="en-GB"/>
        </w:rPr>
      </w:pPr>
      <w:ins w:id="1231" w:author="Christian Url" w:date="2023-05-14T21:38:00Z">
        <w:r w:rsidRPr="000145FD">
          <w:rPr>
            <w:b/>
            <w:lang w:val="en-GB"/>
          </w:rPr>
          <w:t>Country_</w:t>
        </w:r>
        <w:r>
          <w:rPr>
            <w:b/>
            <w:lang w:val="en-GB"/>
          </w:rPr>
          <w:t>18: LV</w:t>
        </w:r>
      </w:ins>
    </w:p>
    <w:p w14:paraId="243ABE3E" w14:textId="77777777" w:rsidR="00221DD3" w:rsidRPr="000145FD" w:rsidRDefault="00221DD3" w:rsidP="00221DD3">
      <w:pPr>
        <w:pStyle w:val="Listenabsatz"/>
        <w:numPr>
          <w:ilvl w:val="0"/>
          <w:numId w:val="1"/>
        </w:numPr>
        <w:rPr>
          <w:ins w:id="1232" w:author="Christian Url" w:date="2023-05-14T21:38:00Z"/>
        </w:rPr>
      </w:pPr>
      <w:ins w:id="1233" w:author="Christian Url" w:date="2023-05-14T21:38:00Z">
        <w:r>
          <w:t>Producer prices in industry (domestic market) - PPI (Eurobase codes: STS_INPPD_M, INDIC_BT: PRIN, NACE_R2: B-E36, S_ADJ: NSA, UNIT: I15) [</w:t>
        </w:r>
        <w:r w:rsidRPr="003E4F43">
          <w:t>https://ec.europa.eu/eurostat/databrowser/view/STS_INPPD_M/default/table?lang=en</w:t>
        </w:r>
        <w:r w:rsidRPr="000145FD">
          <w:br/>
        </w:r>
        <w:r w:rsidRPr="000145FD">
          <w:rPr>
            <w:b/>
          </w:rPr>
          <w:t>Number of data points collected from the data source (for each reference period)</w:t>
        </w:r>
      </w:ins>
    </w:p>
    <w:tbl>
      <w:tblPr>
        <w:tblStyle w:val="Tabellenraster"/>
        <w:tblW w:w="0" w:type="auto"/>
        <w:tblInd w:w="720" w:type="dxa"/>
        <w:tblLook w:val="04A0" w:firstRow="1" w:lastRow="0" w:firstColumn="1" w:lastColumn="0" w:noHBand="0" w:noVBand="1"/>
      </w:tblPr>
      <w:tblGrid>
        <w:gridCol w:w="2528"/>
        <w:gridCol w:w="6102"/>
      </w:tblGrid>
      <w:tr w:rsidR="00221DD3" w:rsidRPr="000145FD" w14:paraId="2D256792" w14:textId="77777777" w:rsidTr="00374D94">
        <w:trPr>
          <w:ins w:id="1234" w:author="Christian Url" w:date="2023-05-14T21:38:00Z"/>
        </w:trPr>
        <w:tc>
          <w:tcPr>
            <w:tcW w:w="2528" w:type="dxa"/>
          </w:tcPr>
          <w:p w14:paraId="7CA11980" w14:textId="77777777" w:rsidR="00221DD3" w:rsidRPr="000145FD" w:rsidRDefault="00221DD3" w:rsidP="00374D94">
            <w:pPr>
              <w:pStyle w:val="Listenabsatz"/>
              <w:ind w:left="0"/>
              <w:rPr>
                <w:ins w:id="1235" w:author="Christian Url" w:date="2023-05-14T21:38:00Z"/>
              </w:rPr>
            </w:pPr>
            <w:ins w:id="1236" w:author="Christian Url" w:date="2023-05-14T21:38:00Z">
              <w:r w:rsidRPr="000145FD">
                <w:t>September 2022</w:t>
              </w:r>
            </w:ins>
          </w:p>
        </w:tc>
        <w:tc>
          <w:tcPr>
            <w:tcW w:w="6102" w:type="dxa"/>
          </w:tcPr>
          <w:p w14:paraId="4B5C408E" w14:textId="4D1EBF4E" w:rsidR="00221DD3" w:rsidRPr="000145FD" w:rsidRDefault="00221DD3" w:rsidP="00374D94">
            <w:pPr>
              <w:pStyle w:val="Listenabsatz"/>
              <w:ind w:left="0"/>
              <w:rPr>
                <w:ins w:id="1237" w:author="Christian Url" w:date="2023-05-14T21:38:00Z"/>
              </w:rPr>
            </w:pPr>
            <w:ins w:id="1238" w:author="Christian Url" w:date="2023-05-14T21:38:00Z">
              <w:r>
                <w:t>260</w:t>
              </w:r>
            </w:ins>
          </w:p>
        </w:tc>
      </w:tr>
      <w:tr w:rsidR="00221DD3" w:rsidRPr="000145FD" w14:paraId="634DFB5B" w14:textId="77777777" w:rsidTr="00374D94">
        <w:trPr>
          <w:ins w:id="1239" w:author="Christian Url" w:date="2023-05-14T21:38:00Z"/>
        </w:trPr>
        <w:tc>
          <w:tcPr>
            <w:tcW w:w="2528" w:type="dxa"/>
          </w:tcPr>
          <w:p w14:paraId="0F0319AB" w14:textId="77777777" w:rsidR="00221DD3" w:rsidRPr="000145FD" w:rsidRDefault="00221DD3" w:rsidP="00374D94">
            <w:pPr>
              <w:pStyle w:val="Listenabsatz"/>
              <w:ind w:left="0"/>
              <w:rPr>
                <w:ins w:id="1240" w:author="Christian Url" w:date="2023-05-14T21:38:00Z"/>
              </w:rPr>
            </w:pPr>
            <w:ins w:id="1241" w:author="Christian Url" w:date="2023-05-14T21:38:00Z">
              <w:r w:rsidRPr="000145FD">
                <w:t>October 2022</w:t>
              </w:r>
            </w:ins>
          </w:p>
        </w:tc>
        <w:tc>
          <w:tcPr>
            <w:tcW w:w="6102" w:type="dxa"/>
          </w:tcPr>
          <w:p w14:paraId="04FC6F7F" w14:textId="3290CBEA" w:rsidR="00221DD3" w:rsidRPr="000145FD" w:rsidRDefault="00221DD3" w:rsidP="00374D94">
            <w:pPr>
              <w:pStyle w:val="Listenabsatz"/>
              <w:ind w:left="0"/>
              <w:rPr>
                <w:ins w:id="1242" w:author="Christian Url" w:date="2023-05-14T21:38:00Z"/>
              </w:rPr>
            </w:pPr>
            <w:ins w:id="1243" w:author="Christian Url" w:date="2023-05-14T21:38:00Z">
              <w:r>
                <w:t>261</w:t>
              </w:r>
            </w:ins>
          </w:p>
        </w:tc>
      </w:tr>
      <w:tr w:rsidR="00221DD3" w:rsidRPr="000145FD" w14:paraId="59E8A88E" w14:textId="77777777" w:rsidTr="00374D94">
        <w:trPr>
          <w:ins w:id="1244" w:author="Christian Url" w:date="2023-05-14T21:38:00Z"/>
        </w:trPr>
        <w:tc>
          <w:tcPr>
            <w:tcW w:w="2528" w:type="dxa"/>
          </w:tcPr>
          <w:p w14:paraId="41B0AFF2" w14:textId="77777777" w:rsidR="00221DD3" w:rsidRPr="000145FD" w:rsidRDefault="00221DD3" w:rsidP="00374D94">
            <w:pPr>
              <w:pStyle w:val="Listenabsatz"/>
              <w:ind w:left="0"/>
              <w:rPr>
                <w:ins w:id="1245" w:author="Christian Url" w:date="2023-05-14T21:38:00Z"/>
              </w:rPr>
            </w:pPr>
            <w:ins w:id="1246" w:author="Christian Url" w:date="2023-05-14T21:38:00Z">
              <w:r w:rsidRPr="000145FD">
                <w:t>November 2022</w:t>
              </w:r>
            </w:ins>
          </w:p>
        </w:tc>
        <w:tc>
          <w:tcPr>
            <w:tcW w:w="6102" w:type="dxa"/>
          </w:tcPr>
          <w:p w14:paraId="325AA13E" w14:textId="23ED528C" w:rsidR="00221DD3" w:rsidRPr="000145FD" w:rsidRDefault="00221DD3" w:rsidP="00374D94">
            <w:pPr>
              <w:pStyle w:val="Listenabsatz"/>
              <w:ind w:left="0"/>
              <w:rPr>
                <w:ins w:id="1247" w:author="Christian Url" w:date="2023-05-14T21:38:00Z"/>
              </w:rPr>
            </w:pPr>
            <w:ins w:id="1248" w:author="Christian Url" w:date="2023-05-14T21:38:00Z">
              <w:r>
                <w:t>261</w:t>
              </w:r>
            </w:ins>
          </w:p>
        </w:tc>
      </w:tr>
      <w:tr w:rsidR="00221DD3" w:rsidRPr="000145FD" w14:paraId="6E0E1DE1" w14:textId="77777777" w:rsidTr="00374D94">
        <w:trPr>
          <w:ins w:id="1249" w:author="Christian Url" w:date="2023-05-14T21:38:00Z"/>
        </w:trPr>
        <w:tc>
          <w:tcPr>
            <w:tcW w:w="2528" w:type="dxa"/>
          </w:tcPr>
          <w:p w14:paraId="4D97320B" w14:textId="77777777" w:rsidR="00221DD3" w:rsidRPr="000145FD" w:rsidRDefault="00221DD3" w:rsidP="00374D94">
            <w:pPr>
              <w:pStyle w:val="Listenabsatz"/>
              <w:ind w:left="0"/>
              <w:rPr>
                <w:ins w:id="1250" w:author="Christian Url" w:date="2023-05-14T21:38:00Z"/>
              </w:rPr>
            </w:pPr>
            <w:ins w:id="1251" w:author="Christian Url" w:date="2023-05-14T21:38:00Z">
              <w:r w:rsidRPr="000145FD">
                <w:t>December 2022</w:t>
              </w:r>
            </w:ins>
          </w:p>
        </w:tc>
        <w:tc>
          <w:tcPr>
            <w:tcW w:w="6102" w:type="dxa"/>
          </w:tcPr>
          <w:p w14:paraId="3C679D66" w14:textId="114E29F5" w:rsidR="00221DD3" w:rsidRPr="000145FD" w:rsidRDefault="00221DD3" w:rsidP="00374D94">
            <w:pPr>
              <w:pStyle w:val="Listenabsatz"/>
              <w:ind w:left="0"/>
              <w:rPr>
                <w:ins w:id="1252" w:author="Christian Url" w:date="2023-05-14T21:38:00Z"/>
              </w:rPr>
            </w:pPr>
            <w:ins w:id="1253" w:author="Christian Url" w:date="2023-05-14T21:38:00Z">
              <w:r>
                <w:t>261</w:t>
              </w:r>
            </w:ins>
          </w:p>
        </w:tc>
      </w:tr>
      <w:tr w:rsidR="00221DD3" w:rsidRPr="000145FD" w14:paraId="0FC24908" w14:textId="77777777" w:rsidTr="00374D94">
        <w:trPr>
          <w:ins w:id="1254" w:author="Christian Url" w:date="2023-05-14T21:38:00Z"/>
        </w:trPr>
        <w:tc>
          <w:tcPr>
            <w:tcW w:w="2528" w:type="dxa"/>
          </w:tcPr>
          <w:p w14:paraId="2E9D3A0C" w14:textId="77777777" w:rsidR="00221DD3" w:rsidRPr="000145FD" w:rsidRDefault="00221DD3" w:rsidP="00374D94">
            <w:pPr>
              <w:pStyle w:val="Listenabsatz"/>
              <w:ind w:left="0"/>
              <w:rPr>
                <w:ins w:id="1255" w:author="Christian Url" w:date="2023-05-14T21:38:00Z"/>
              </w:rPr>
            </w:pPr>
            <w:ins w:id="1256" w:author="Christian Url" w:date="2023-05-14T21:38:00Z">
              <w:r w:rsidRPr="000145FD">
                <w:t>January 2023</w:t>
              </w:r>
            </w:ins>
          </w:p>
        </w:tc>
        <w:tc>
          <w:tcPr>
            <w:tcW w:w="6102" w:type="dxa"/>
          </w:tcPr>
          <w:p w14:paraId="60C8BB32" w14:textId="5FA022EB" w:rsidR="00221DD3" w:rsidRPr="000145FD" w:rsidRDefault="00221DD3" w:rsidP="00374D94">
            <w:pPr>
              <w:pStyle w:val="Listenabsatz"/>
              <w:ind w:left="0"/>
              <w:rPr>
                <w:ins w:id="1257" w:author="Christian Url" w:date="2023-05-14T21:38:00Z"/>
              </w:rPr>
            </w:pPr>
            <w:ins w:id="1258" w:author="Christian Url" w:date="2023-05-14T21:38:00Z">
              <w:r>
                <w:t>264</w:t>
              </w:r>
            </w:ins>
          </w:p>
        </w:tc>
      </w:tr>
      <w:tr w:rsidR="00221DD3" w:rsidRPr="000145FD" w14:paraId="5750DC18" w14:textId="77777777" w:rsidTr="00374D94">
        <w:trPr>
          <w:ins w:id="1259" w:author="Christian Url" w:date="2023-05-14T21:38:00Z"/>
        </w:trPr>
        <w:tc>
          <w:tcPr>
            <w:tcW w:w="2528" w:type="dxa"/>
          </w:tcPr>
          <w:p w14:paraId="2B785F8B" w14:textId="77777777" w:rsidR="00221DD3" w:rsidRPr="000145FD" w:rsidRDefault="00221DD3" w:rsidP="00374D94">
            <w:pPr>
              <w:pStyle w:val="Listenabsatz"/>
              <w:ind w:left="0"/>
              <w:rPr>
                <w:ins w:id="1260" w:author="Christian Url" w:date="2023-05-14T21:38:00Z"/>
              </w:rPr>
            </w:pPr>
            <w:ins w:id="1261" w:author="Christian Url" w:date="2023-05-14T21:38:00Z">
              <w:r w:rsidRPr="000145FD">
                <w:t>February 2023</w:t>
              </w:r>
            </w:ins>
          </w:p>
        </w:tc>
        <w:tc>
          <w:tcPr>
            <w:tcW w:w="6102" w:type="dxa"/>
          </w:tcPr>
          <w:p w14:paraId="43F634B5" w14:textId="72428FF0" w:rsidR="00221DD3" w:rsidRPr="000145FD" w:rsidRDefault="00221DD3" w:rsidP="00374D94">
            <w:pPr>
              <w:pStyle w:val="Listenabsatz"/>
              <w:ind w:left="0"/>
              <w:rPr>
                <w:ins w:id="1262" w:author="Christian Url" w:date="2023-05-14T21:38:00Z"/>
              </w:rPr>
            </w:pPr>
            <w:ins w:id="1263" w:author="Christian Url" w:date="2023-05-14T21:38:00Z">
              <w:r>
                <w:t>264</w:t>
              </w:r>
            </w:ins>
          </w:p>
        </w:tc>
      </w:tr>
      <w:tr w:rsidR="00221DD3" w:rsidRPr="000145FD" w14:paraId="3A320B84" w14:textId="77777777" w:rsidTr="00374D94">
        <w:trPr>
          <w:ins w:id="1264" w:author="Christian Url" w:date="2023-05-14T21:38:00Z"/>
        </w:trPr>
        <w:tc>
          <w:tcPr>
            <w:tcW w:w="2528" w:type="dxa"/>
          </w:tcPr>
          <w:p w14:paraId="5418647A" w14:textId="77777777" w:rsidR="00221DD3" w:rsidRPr="000145FD" w:rsidRDefault="00221DD3" w:rsidP="00374D94">
            <w:pPr>
              <w:pStyle w:val="Listenabsatz"/>
              <w:ind w:left="0"/>
              <w:rPr>
                <w:ins w:id="1265" w:author="Christian Url" w:date="2023-05-14T21:38:00Z"/>
              </w:rPr>
            </w:pPr>
            <w:ins w:id="1266" w:author="Christian Url" w:date="2023-05-14T21:38:00Z">
              <w:r w:rsidRPr="000145FD">
                <w:t>March 2023</w:t>
              </w:r>
            </w:ins>
          </w:p>
        </w:tc>
        <w:tc>
          <w:tcPr>
            <w:tcW w:w="6102" w:type="dxa"/>
          </w:tcPr>
          <w:p w14:paraId="46D37B67" w14:textId="35276418" w:rsidR="00221DD3" w:rsidRPr="000145FD" w:rsidRDefault="00221DD3" w:rsidP="00374D94">
            <w:pPr>
              <w:pStyle w:val="Listenabsatz"/>
              <w:ind w:left="0"/>
              <w:rPr>
                <w:ins w:id="1267" w:author="Christian Url" w:date="2023-05-14T21:38:00Z"/>
              </w:rPr>
            </w:pPr>
            <w:ins w:id="1268" w:author="Christian Url" w:date="2023-05-14T21:38:00Z">
              <w:r>
                <w:t>266</w:t>
              </w:r>
            </w:ins>
          </w:p>
        </w:tc>
      </w:tr>
      <w:tr w:rsidR="00221DD3" w:rsidRPr="000145FD" w14:paraId="091D2901" w14:textId="77777777" w:rsidTr="00374D94">
        <w:trPr>
          <w:ins w:id="1269" w:author="Christian Url" w:date="2023-05-14T21:38:00Z"/>
        </w:trPr>
        <w:tc>
          <w:tcPr>
            <w:tcW w:w="2528" w:type="dxa"/>
          </w:tcPr>
          <w:p w14:paraId="2CF08C6A" w14:textId="77777777" w:rsidR="00221DD3" w:rsidRPr="000145FD" w:rsidRDefault="00221DD3" w:rsidP="00374D94">
            <w:pPr>
              <w:pStyle w:val="Listenabsatz"/>
              <w:ind w:left="0"/>
              <w:rPr>
                <w:ins w:id="1270" w:author="Christian Url" w:date="2023-05-14T21:38:00Z"/>
              </w:rPr>
            </w:pPr>
            <w:ins w:id="1271" w:author="Christian Url" w:date="2023-05-14T21:38:00Z">
              <w:r w:rsidRPr="000145FD">
                <w:t>April 2023</w:t>
              </w:r>
            </w:ins>
          </w:p>
        </w:tc>
        <w:tc>
          <w:tcPr>
            <w:tcW w:w="6102" w:type="dxa"/>
          </w:tcPr>
          <w:p w14:paraId="23478099" w14:textId="4CDABB13" w:rsidR="00221DD3" w:rsidRPr="000145FD" w:rsidRDefault="00221DD3" w:rsidP="00374D94">
            <w:pPr>
              <w:pStyle w:val="Listenabsatz"/>
              <w:ind w:left="0"/>
              <w:rPr>
                <w:ins w:id="1272" w:author="Christian Url" w:date="2023-05-14T21:38:00Z"/>
              </w:rPr>
            </w:pPr>
            <w:ins w:id="1273" w:author="Christian Url" w:date="2023-05-14T21:38:00Z">
              <w:r>
                <w:t>267</w:t>
              </w:r>
            </w:ins>
          </w:p>
        </w:tc>
      </w:tr>
    </w:tbl>
    <w:p w14:paraId="3EBAC06A" w14:textId="77777777" w:rsidR="00221DD3" w:rsidRPr="000145FD" w:rsidRDefault="00221DD3" w:rsidP="00221DD3">
      <w:pPr>
        <w:pStyle w:val="Listenabsatz"/>
        <w:rPr>
          <w:ins w:id="1274" w:author="Christian Url" w:date="2023-05-14T21:38:00Z"/>
        </w:rPr>
      </w:pPr>
      <w:ins w:id="1275" w:author="Christian Url" w:date="2023-05-14T21:38:00Z">
        <w:r w:rsidRPr="000145FD">
          <w:br/>
        </w:r>
        <w:r w:rsidRPr="000145FD">
          <w:rPr>
            <w:b/>
          </w:rPr>
          <w:t>Structure of the data used to predict the point estimates</w:t>
        </w:r>
      </w:ins>
    </w:p>
    <w:tbl>
      <w:tblPr>
        <w:tblStyle w:val="Tabellenraster"/>
        <w:tblW w:w="0" w:type="auto"/>
        <w:tblInd w:w="720" w:type="dxa"/>
        <w:tblLook w:val="04A0" w:firstRow="1" w:lastRow="0" w:firstColumn="1" w:lastColumn="0" w:noHBand="0" w:noVBand="1"/>
      </w:tblPr>
      <w:tblGrid>
        <w:gridCol w:w="2524"/>
        <w:gridCol w:w="6106"/>
      </w:tblGrid>
      <w:tr w:rsidR="00221DD3" w:rsidRPr="000145FD" w14:paraId="1962820F" w14:textId="77777777" w:rsidTr="00374D94">
        <w:trPr>
          <w:ins w:id="1276" w:author="Christian Url" w:date="2023-05-14T21:38:00Z"/>
        </w:trPr>
        <w:tc>
          <w:tcPr>
            <w:tcW w:w="2524" w:type="dxa"/>
          </w:tcPr>
          <w:p w14:paraId="1D746D10" w14:textId="77777777" w:rsidR="00221DD3" w:rsidRPr="000145FD" w:rsidRDefault="00221DD3" w:rsidP="00374D94">
            <w:pPr>
              <w:pStyle w:val="Listenabsatz"/>
              <w:ind w:left="0"/>
              <w:rPr>
                <w:ins w:id="1277" w:author="Christian Url" w:date="2023-05-14T21:38:00Z"/>
                <w:b/>
              </w:rPr>
            </w:pPr>
            <w:ins w:id="1278" w:author="Christian Url" w:date="2023-05-14T21:38:00Z">
              <w:r w:rsidRPr="000145FD">
                <w:rPr>
                  <w:b/>
                </w:rPr>
                <w:t>Attribute Name</w:t>
              </w:r>
            </w:ins>
          </w:p>
        </w:tc>
        <w:tc>
          <w:tcPr>
            <w:tcW w:w="6106" w:type="dxa"/>
          </w:tcPr>
          <w:p w14:paraId="1688CE64" w14:textId="77777777" w:rsidR="00221DD3" w:rsidRPr="000145FD" w:rsidRDefault="00221DD3" w:rsidP="00374D94">
            <w:pPr>
              <w:pStyle w:val="Listenabsatz"/>
              <w:ind w:left="0"/>
              <w:rPr>
                <w:ins w:id="1279" w:author="Christian Url" w:date="2023-05-14T21:38:00Z"/>
                <w:b/>
              </w:rPr>
            </w:pPr>
            <w:ins w:id="1280" w:author="Christian Url" w:date="2023-05-14T21:38:00Z">
              <w:r w:rsidRPr="000145FD">
                <w:rPr>
                  <w:b/>
                </w:rPr>
                <w:t>Attribute Description</w:t>
              </w:r>
            </w:ins>
          </w:p>
        </w:tc>
      </w:tr>
      <w:tr w:rsidR="00221DD3" w:rsidRPr="000145FD" w14:paraId="19851E90" w14:textId="77777777" w:rsidTr="00374D94">
        <w:trPr>
          <w:ins w:id="1281" w:author="Christian Url" w:date="2023-05-14T21:38:00Z"/>
        </w:trPr>
        <w:tc>
          <w:tcPr>
            <w:tcW w:w="2524" w:type="dxa"/>
          </w:tcPr>
          <w:p w14:paraId="732447F9" w14:textId="77777777" w:rsidR="00221DD3" w:rsidRPr="000145FD" w:rsidRDefault="00221DD3" w:rsidP="00374D94">
            <w:pPr>
              <w:pStyle w:val="Listenabsatz"/>
              <w:ind w:left="0"/>
              <w:rPr>
                <w:ins w:id="1282" w:author="Christian Url" w:date="2023-05-14T21:38:00Z"/>
              </w:rPr>
            </w:pPr>
            <w:ins w:id="1283" w:author="Christian Url" w:date="2023-05-14T21:38:00Z">
              <w:r>
                <w:t>target</w:t>
              </w:r>
            </w:ins>
          </w:p>
        </w:tc>
        <w:tc>
          <w:tcPr>
            <w:tcW w:w="6106" w:type="dxa"/>
          </w:tcPr>
          <w:p w14:paraId="51EA0315" w14:textId="77777777" w:rsidR="00221DD3" w:rsidRPr="000145FD" w:rsidRDefault="00221DD3" w:rsidP="00374D94">
            <w:pPr>
              <w:pStyle w:val="Listenabsatz"/>
              <w:ind w:left="0"/>
              <w:rPr>
                <w:ins w:id="1284" w:author="Christian Url" w:date="2023-05-14T21:38:00Z"/>
              </w:rPr>
            </w:pPr>
            <w:ins w:id="1285" w:author="Christian Url" w:date="2023-05-14T21:38:00Z">
              <w:r>
                <w:t>Producer prices in industry</w:t>
              </w:r>
            </w:ins>
          </w:p>
        </w:tc>
      </w:tr>
    </w:tbl>
    <w:p w14:paraId="6725BFF6" w14:textId="77777777" w:rsidR="00221DD3" w:rsidRDefault="00221DD3" w:rsidP="003E4F43">
      <w:pPr>
        <w:rPr>
          <w:ins w:id="1286" w:author="Christian Url" w:date="2023-05-14T21:38:00Z"/>
          <w:lang w:val="en-GB"/>
        </w:rPr>
      </w:pPr>
    </w:p>
    <w:p w14:paraId="31BE488B" w14:textId="3333DFC6" w:rsidR="00221DD3" w:rsidRPr="000145FD" w:rsidRDefault="00221DD3" w:rsidP="00221DD3">
      <w:pPr>
        <w:rPr>
          <w:ins w:id="1287" w:author="Christian Url" w:date="2023-05-14T21:38:00Z"/>
          <w:b/>
          <w:lang w:val="en-GB"/>
        </w:rPr>
      </w:pPr>
      <w:ins w:id="1288" w:author="Christian Url" w:date="2023-05-14T21:38:00Z">
        <w:r w:rsidRPr="000145FD">
          <w:rPr>
            <w:b/>
            <w:lang w:val="en-GB"/>
          </w:rPr>
          <w:t>Country_</w:t>
        </w:r>
      </w:ins>
      <w:ins w:id="1289" w:author="Christian Url" w:date="2023-05-14T21:39:00Z">
        <w:r>
          <w:rPr>
            <w:b/>
            <w:lang w:val="en-GB"/>
          </w:rPr>
          <w:t>19: MT</w:t>
        </w:r>
      </w:ins>
    </w:p>
    <w:p w14:paraId="6BF1BB22" w14:textId="77777777" w:rsidR="00221DD3" w:rsidRPr="000145FD" w:rsidRDefault="00221DD3" w:rsidP="00221DD3">
      <w:pPr>
        <w:pStyle w:val="Listenabsatz"/>
        <w:numPr>
          <w:ilvl w:val="0"/>
          <w:numId w:val="1"/>
        </w:numPr>
        <w:rPr>
          <w:ins w:id="1290" w:author="Christian Url" w:date="2023-05-14T21:38:00Z"/>
        </w:rPr>
      </w:pPr>
      <w:ins w:id="1291" w:author="Christian Url" w:date="2023-05-14T21:38:00Z">
        <w:r>
          <w:t>Producer prices in industry (domestic market) - PPI (Eurobase codes: STS_INPPD_M, INDIC_BT: PRIN, NACE_R2: B-E36, S_ADJ: NSA, UNIT: I15) [</w:t>
        </w:r>
        <w:r w:rsidRPr="003E4F43">
          <w:t>https://ec.europa.eu/eurostat/databrowser/view/STS_INPPD_M/default/table?lang=en</w:t>
        </w:r>
        <w:r w:rsidRPr="000145FD">
          <w:br/>
        </w:r>
        <w:r w:rsidRPr="000145FD">
          <w:rPr>
            <w:b/>
          </w:rPr>
          <w:t>Number of data points collected from the data source (for each reference period)</w:t>
        </w:r>
      </w:ins>
    </w:p>
    <w:tbl>
      <w:tblPr>
        <w:tblStyle w:val="Tabellenraster"/>
        <w:tblW w:w="0" w:type="auto"/>
        <w:tblInd w:w="720" w:type="dxa"/>
        <w:tblLook w:val="04A0" w:firstRow="1" w:lastRow="0" w:firstColumn="1" w:lastColumn="0" w:noHBand="0" w:noVBand="1"/>
      </w:tblPr>
      <w:tblGrid>
        <w:gridCol w:w="2528"/>
        <w:gridCol w:w="6102"/>
      </w:tblGrid>
      <w:tr w:rsidR="00221DD3" w:rsidRPr="000145FD" w14:paraId="6508C18B" w14:textId="77777777" w:rsidTr="00374D94">
        <w:trPr>
          <w:ins w:id="1292" w:author="Christian Url" w:date="2023-05-14T21:38:00Z"/>
        </w:trPr>
        <w:tc>
          <w:tcPr>
            <w:tcW w:w="2528" w:type="dxa"/>
          </w:tcPr>
          <w:p w14:paraId="33A501DC" w14:textId="77777777" w:rsidR="00221DD3" w:rsidRPr="000145FD" w:rsidRDefault="00221DD3" w:rsidP="00374D94">
            <w:pPr>
              <w:pStyle w:val="Listenabsatz"/>
              <w:ind w:left="0"/>
              <w:rPr>
                <w:ins w:id="1293" w:author="Christian Url" w:date="2023-05-14T21:38:00Z"/>
              </w:rPr>
            </w:pPr>
            <w:ins w:id="1294" w:author="Christian Url" w:date="2023-05-14T21:38:00Z">
              <w:r w:rsidRPr="000145FD">
                <w:t>September 2022</w:t>
              </w:r>
            </w:ins>
          </w:p>
        </w:tc>
        <w:tc>
          <w:tcPr>
            <w:tcW w:w="6102" w:type="dxa"/>
          </w:tcPr>
          <w:p w14:paraId="5C452E29" w14:textId="77777777" w:rsidR="00221DD3" w:rsidRPr="000145FD" w:rsidRDefault="00221DD3" w:rsidP="00374D94">
            <w:pPr>
              <w:pStyle w:val="Listenabsatz"/>
              <w:ind w:left="0"/>
              <w:rPr>
                <w:ins w:id="1295" w:author="Christian Url" w:date="2023-05-14T21:38:00Z"/>
              </w:rPr>
            </w:pPr>
            <w:ins w:id="1296" w:author="Christian Url" w:date="2023-05-14T21:38:00Z">
              <w:r>
                <w:t>272</w:t>
              </w:r>
            </w:ins>
          </w:p>
        </w:tc>
      </w:tr>
      <w:tr w:rsidR="00221DD3" w:rsidRPr="000145FD" w14:paraId="177935F3" w14:textId="77777777" w:rsidTr="00374D94">
        <w:trPr>
          <w:ins w:id="1297" w:author="Christian Url" w:date="2023-05-14T21:38:00Z"/>
        </w:trPr>
        <w:tc>
          <w:tcPr>
            <w:tcW w:w="2528" w:type="dxa"/>
          </w:tcPr>
          <w:p w14:paraId="1BF5EBDB" w14:textId="77777777" w:rsidR="00221DD3" w:rsidRPr="000145FD" w:rsidRDefault="00221DD3" w:rsidP="00374D94">
            <w:pPr>
              <w:pStyle w:val="Listenabsatz"/>
              <w:ind w:left="0"/>
              <w:rPr>
                <w:ins w:id="1298" w:author="Christian Url" w:date="2023-05-14T21:38:00Z"/>
              </w:rPr>
            </w:pPr>
            <w:ins w:id="1299" w:author="Christian Url" w:date="2023-05-14T21:38:00Z">
              <w:r w:rsidRPr="000145FD">
                <w:lastRenderedPageBreak/>
                <w:t>October 2022</w:t>
              </w:r>
            </w:ins>
          </w:p>
        </w:tc>
        <w:tc>
          <w:tcPr>
            <w:tcW w:w="6102" w:type="dxa"/>
          </w:tcPr>
          <w:p w14:paraId="4465FBC9" w14:textId="7C6D5335" w:rsidR="00221DD3" w:rsidRPr="000145FD" w:rsidRDefault="00221DD3" w:rsidP="00374D94">
            <w:pPr>
              <w:pStyle w:val="Listenabsatz"/>
              <w:ind w:left="0"/>
              <w:rPr>
                <w:ins w:id="1300" w:author="Christian Url" w:date="2023-05-14T21:38:00Z"/>
              </w:rPr>
            </w:pPr>
            <w:ins w:id="1301" w:author="Christian Url" w:date="2023-05-14T21:38:00Z">
              <w:r>
                <w:t>27</w:t>
              </w:r>
            </w:ins>
            <w:ins w:id="1302" w:author="Christian Url" w:date="2023-05-14T21:39:00Z">
              <w:r>
                <w:t>2</w:t>
              </w:r>
            </w:ins>
          </w:p>
        </w:tc>
      </w:tr>
      <w:tr w:rsidR="00221DD3" w:rsidRPr="000145FD" w14:paraId="090DC905" w14:textId="77777777" w:rsidTr="00374D94">
        <w:trPr>
          <w:ins w:id="1303" w:author="Christian Url" w:date="2023-05-14T21:38:00Z"/>
        </w:trPr>
        <w:tc>
          <w:tcPr>
            <w:tcW w:w="2528" w:type="dxa"/>
          </w:tcPr>
          <w:p w14:paraId="20175C48" w14:textId="77777777" w:rsidR="00221DD3" w:rsidRPr="000145FD" w:rsidRDefault="00221DD3" w:rsidP="00374D94">
            <w:pPr>
              <w:pStyle w:val="Listenabsatz"/>
              <w:ind w:left="0"/>
              <w:rPr>
                <w:ins w:id="1304" w:author="Christian Url" w:date="2023-05-14T21:38:00Z"/>
              </w:rPr>
            </w:pPr>
            <w:ins w:id="1305" w:author="Christian Url" w:date="2023-05-14T21:38:00Z">
              <w:r w:rsidRPr="000145FD">
                <w:t>November 2022</w:t>
              </w:r>
            </w:ins>
          </w:p>
        </w:tc>
        <w:tc>
          <w:tcPr>
            <w:tcW w:w="6102" w:type="dxa"/>
          </w:tcPr>
          <w:p w14:paraId="3B3C080E" w14:textId="77777777" w:rsidR="00221DD3" w:rsidRPr="000145FD" w:rsidRDefault="00221DD3" w:rsidP="00374D94">
            <w:pPr>
              <w:pStyle w:val="Listenabsatz"/>
              <w:ind w:left="0"/>
              <w:rPr>
                <w:ins w:id="1306" w:author="Christian Url" w:date="2023-05-14T21:38:00Z"/>
              </w:rPr>
            </w:pPr>
            <w:ins w:id="1307" w:author="Christian Url" w:date="2023-05-14T21:38:00Z">
              <w:r>
                <w:t>273</w:t>
              </w:r>
            </w:ins>
          </w:p>
        </w:tc>
      </w:tr>
      <w:tr w:rsidR="00221DD3" w:rsidRPr="000145FD" w14:paraId="4F93C9EB" w14:textId="77777777" w:rsidTr="00374D94">
        <w:trPr>
          <w:ins w:id="1308" w:author="Christian Url" w:date="2023-05-14T21:38:00Z"/>
        </w:trPr>
        <w:tc>
          <w:tcPr>
            <w:tcW w:w="2528" w:type="dxa"/>
          </w:tcPr>
          <w:p w14:paraId="70E586AD" w14:textId="77777777" w:rsidR="00221DD3" w:rsidRPr="000145FD" w:rsidRDefault="00221DD3" w:rsidP="00374D94">
            <w:pPr>
              <w:pStyle w:val="Listenabsatz"/>
              <w:ind w:left="0"/>
              <w:rPr>
                <w:ins w:id="1309" w:author="Christian Url" w:date="2023-05-14T21:38:00Z"/>
              </w:rPr>
            </w:pPr>
            <w:ins w:id="1310" w:author="Christian Url" w:date="2023-05-14T21:38:00Z">
              <w:r w:rsidRPr="000145FD">
                <w:t>December 2022</w:t>
              </w:r>
            </w:ins>
          </w:p>
        </w:tc>
        <w:tc>
          <w:tcPr>
            <w:tcW w:w="6102" w:type="dxa"/>
          </w:tcPr>
          <w:p w14:paraId="306C8E17" w14:textId="77777777" w:rsidR="00221DD3" w:rsidRPr="000145FD" w:rsidRDefault="00221DD3" w:rsidP="00374D94">
            <w:pPr>
              <w:pStyle w:val="Listenabsatz"/>
              <w:ind w:left="0"/>
              <w:rPr>
                <w:ins w:id="1311" w:author="Christian Url" w:date="2023-05-14T21:38:00Z"/>
              </w:rPr>
            </w:pPr>
            <w:ins w:id="1312" w:author="Christian Url" w:date="2023-05-14T21:38:00Z">
              <w:r>
                <w:t>273</w:t>
              </w:r>
            </w:ins>
          </w:p>
        </w:tc>
      </w:tr>
      <w:tr w:rsidR="00221DD3" w:rsidRPr="000145FD" w14:paraId="076834F6" w14:textId="77777777" w:rsidTr="00374D94">
        <w:trPr>
          <w:ins w:id="1313" w:author="Christian Url" w:date="2023-05-14T21:38:00Z"/>
        </w:trPr>
        <w:tc>
          <w:tcPr>
            <w:tcW w:w="2528" w:type="dxa"/>
          </w:tcPr>
          <w:p w14:paraId="73B613BC" w14:textId="77777777" w:rsidR="00221DD3" w:rsidRPr="000145FD" w:rsidRDefault="00221DD3" w:rsidP="00374D94">
            <w:pPr>
              <w:pStyle w:val="Listenabsatz"/>
              <w:ind w:left="0"/>
              <w:rPr>
                <w:ins w:id="1314" w:author="Christian Url" w:date="2023-05-14T21:38:00Z"/>
              </w:rPr>
            </w:pPr>
            <w:ins w:id="1315" w:author="Christian Url" w:date="2023-05-14T21:38:00Z">
              <w:r w:rsidRPr="000145FD">
                <w:t>January 2023</w:t>
              </w:r>
            </w:ins>
          </w:p>
        </w:tc>
        <w:tc>
          <w:tcPr>
            <w:tcW w:w="6102" w:type="dxa"/>
          </w:tcPr>
          <w:p w14:paraId="2B200B8F" w14:textId="77777777" w:rsidR="00221DD3" w:rsidRPr="000145FD" w:rsidRDefault="00221DD3" w:rsidP="00374D94">
            <w:pPr>
              <w:pStyle w:val="Listenabsatz"/>
              <w:ind w:left="0"/>
              <w:rPr>
                <w:ins w:id="1316" w:author="Christian Url" w:date="2023-05-14T21:38:00Z"/>
              </w:rPr>
            </w:pPr>
            <w:ins w:id="1317" w:author="Christian Url" w:date="2023-05-14T21:38:00Z">
              <w:r>
                <w:t>276</w:t>
              </w:r>
            </w:ins>
          </w:p>
        </w:tc>
      </w:tr>
      <w:tr w:rsidR="00221DD3" w:rsidRPr="000145FD" w14:paraId="320FDD4A" w14:textId="77777777" w:rsidTr="00374D94">
        <w:trPr>
          <w:ins w:id="1318" w:author="Christian Url" w:date="2023-05-14T21:38:00Z"/>
        </w:trPr>
        <w:tc>
          <w:tcPr>
            <w:tcW w:w="2528" w:type="dxa"/>
          </w:tcPr>
          <w:p w14:paraId="43C463D6" w14:textId="77777777" w:rsidR="00221DD3" w:rsidRPr="000145FD" w:rsidRDefault="00221DD3" w:rsidP="00374D94">
            <w:pPr>
              <w:pStyle w:val="Listenabsatz"/>
              <w:ind w:left="0"/>
              <w:rPr>
                <w:ins w:id="1319" w:author="Christian Url" w:date="2023-05-14T21:38:00Z"/>
              </w:rPr>
            </w:pPr>
            <w:ins w:id="1320" w:author="Christian Url" w:date="2023-05-14T21:38:00Z">
              <w:r w:rsidRPr="000145FD">
                <w:t>February 2023</w:t>
              </w:r>
            </w:ins>
          </w:p>
        </w:tc>
        <w:tc>
          <w:tcPr>
            <w:tcW w:w="6102" w:type="dxa"/>
          </w:tcPr>
          <w:p w14:paraId="6036D17F" w14:textId="77777777" w:rsidR="00221DD3" w:rsidRPr="000145FD" w:rsidRDefault="00221DD3" w:rsidP="00374D94">
            <w:pPr>
              <w:pStyle w:val="Listenabsatz"/>
              <w:ind w:left="0"/>
              <w:rPr>
                <w:ins w:id="1321" w:author="Christian Url" w:date="2023-05-14T21:38:00Z"/>
              </w:rPr>
            </w:pPr>
            <w:ins w:id="1322" w:author="Christian Url" w:date="2023-05-14T21:38:00Z">
              <w:r>
                <w:t>276</w:t>
              </w:r>
            </w:ins>
          </w:p>
        </w:tc>
      </w:tr>
      <w:tr w:rsidR="00221DD3" w:rsidRPr="000145FD" w14:paraId="702D6D35" w14:textId="77777777" w:rsidTr="00374D94">
        <w:trPr>
          <w:ins w:id="1323" w:author="Christian Url" w:date="2023-05-14T21:38:00Z"/>
        </w:trPr>
        <w:tc>
          <w:tcPr>
            <w:tcW w:w="2528" w:type="dxa"/>
          </w:tcPr>
          <w:p w14:paraId="25A925CB" w14:textId="77777777" w:rsidR="00221DD3" w:rsidRPr="000145FD" w:rsidRDefault="00221DD3" w:rsidP="00374D94">
            <w:pPr>
              <w:pStyle w:val="Listenabsatz"/>
              <w:ind w:left="0"/>
              <w:rPr>
                <w:ins w:id="1324" w:author="Christian Url" w:date="2023-05-14T21:38:00Z"/>
              </w:rPr>
            </w:pPr>
            <w:ins w:id="1325" w:author="Christian Url" w:date="2023-05-14T21:38:00Z">
              <w:r w:rsidRPr="000145FD">
                <w:t>March 2023</w:t>
              </w:r>
            </w:ins>
          </w:p>
        </w:tc>
        <w:tc>
          <w:tcPr>
            <w:tcW w:w="6102" w:type="dxa"/>
          </w:tcPr>
          <w:p w14:paraId="651BA247" w14:textId="0721B4E1" w:rsidR="00221DD3" w:rsidRPr="000145FD" w:rsidRDefault="00221DD3" w:rsidP="00374D94">
            <w:pPr>
              <w:pStyle w:val="Listenabsatz"/>
              <w:ind w:left="0"/>
              <w:rPr>
                <w:ins w:id="1326" w:author="Christian Url" w:date="2023-05-14T21:38:00Z"/>
              </w:rPr>
            </w:pPr>
            <w:ins w:id="1327" w:author="Christian Url" w:date="2023-05-14T21:38:00Z">
              <w:r>
                <w:t>27</w:t>
              </w:r>
            </w:ins>
            <w:ins w:id="1328" w:author="Christian Url" w:date="2023-05-14T21:39:00Z">
              <w:r>
                <w:t>7</w:t>
              </w:r>
            </w:ins>
          </w:p>
        </w:tc>
      </w:tr>
      <w:tr w:rsidR="00221DD3" w:rsidRPr="000145FD" w14:paraId="7BEC7BE6" w14:textId="77777777" w:rsidTr="00374D94">
        <w:trPr>
          <w:ins w:id="1329" w:author="Christian Url" w:date="2023-05-14T21:38:00Z"/>
        </w:trPr>
        <w:tc>
          <w:tcPr>
            <w:tcW w:w="2528" w:type="dxa"/>
          </w:tcPr>
          <w:p w14:paraId="19C38E48" w14:textId="77777777" w:rsidR="00221DD3" w:rsidRPr="000145FD" w:rsidRDefault="00221DD3" w:rsidP="00374D94">
            <w:pPr>
              <w:pStyle w:val="Listenabsatz"/>
              <w:ind w:left="0"/>
              <w:rPr>
                <w:ins w:id="1330" w:author="Christian Url" w:date="2023-05-14T21:38:00Z"/>
              </w:rPr>
            </w:pPr>
            <w:ins w:id="1331" w:author="Christian Url" w:date="2023-05-14T21:38:00Z">
              <w:r w:rsidRPr="000145FD">
                <w:t>April 2023</w:t>
              </w:r>
            </w:ins>
          </w:p>
        </w:tc>
        <w:tc>
          <w:tcPr>
            <w:tcW w:w="6102" w:type="dxa"/>
          </w:tcPr>
          <w:p w14:paraId="7E3615BA" w14:textId="77777777" w:rsidR="00221DD3" w:rsidRPr="000145FD" w:rsidRDefault="00221DD3" w:rsidP="00374D94">
            <w:pPr>
              <w:pStyle w:val="Listenabsatz"/>
              <w:ind w:left="0"/>
              <w:rPr>
                <w:ins w:id="1332" w:author="Christian Url" w:date="2023-05-14T21:38:00Z"/>
              </w:rPr>
            </w:pPr>
            <w:ins w:id="1333" w:author="Christian Url" w:date="2023-05-14T21:38:00Z">
              <w:r>
                <w:t>279</w:t>
              </w:r>
            </w:ins>
          </w:p>
        </w:tc>
      </w:tr>
    </w:tbl>
    <w:p w14:paraId="3A5A2629" w14:textId="77777777" w:rsidR="00221DD3" w:rsidRPr="000145FD" w:rsidRDefault="00221DD3" w:rsidP="00221DD3">
      <w:pPr>
        <w:pStyle w:val="Listenabsatz"/>
        <w:rPr>
          <w:ins w:id="1334" w:author="Christian Url" w:date="2023-05-14T21:38:00Z"/>
        </w:rPr>
      </w:pPr>
      <w:ins w:id="1335" w:author="Christian Url" w:date="2023-05-14T21:38:00Z">
        <w:r w:rsidRPr="000145FD">
          <w:br/>
        </w:r>
        <w:r w:rsidRPr="000145FD">
          <w:rPr>
            <w:b/>
          </w:rPr>
          <w:t>Structure of the data used to predict the point estimates</w:t>
        </w:r>
      </w:ins>
    </w:p>
    <w:tbl>
      <w:tblPr>
        <w:tblStyle w:val="Tabellenraster"/>
        <w:tblW w:w="0" w:type="auto"/>
        <w:tblInd w:w="720" w:type="dxa"/>
        <w:tblLook w:val="04A0" w:firstRow="1" w:lastRow="0" w:firstColumn="1" w:lastColumn="0" w:noHBand="0" w:noVBand="1"/>
      </w:tblPr>
      <w:tblGrid>
        <w:gridCol w:w="2524"/>
        <w:gridCol w:w="6106"/>
      </w:tblGrid>
      <w:tr w:rsidR="00221DD3" w:rsidRPr="000145FD" w14:paraId="460175A8" w14:textId="77777777" w:rsidTr="00374D94">
        <w:trPr>
          <w:ins w:id="1336" w:author="Christian Url" w:date="2023-05-14T21:38:00Z"/>
        </w:trPr>
        <w:tc>
          <w:tcPr>
            <w:tcW w:w="2524" w:type="dxa"/>
          </w:tcPr>
          <w:p w14:paraId="2F76B342" w14:textId="77777777" w:rsidR="00221DD3" w:rsidRPr="000145FD" w:rsidRDefault="00221DD3" w:rsidP="00374D94">
            <w:pPr>
              <w:pStyle w:val="Listenabsatz"/>
              <w:ind w:left="0"/>
              <w:rPr>
                <w:ins w:id="1337" w:author="Christian Url" w:date="2023-05-14T21:38:00Z"/>
                <w:b/>
              </w:rPr>
            </w:pPr>
            <w:ins w:id="1338" w:author="Christian Url" w:date="2023-05-14T21:38:00Z">
              <w:r w:rsidRPr="000145FD">
                <w:rPr>
                  <w:b/>
                </w:rPr>
                <w:t>Attribute Name</w:t>
              </w:r>
            </w:ins>
          </w:p>
        </w:tc>
        <w:tc>
          <w:tcPr>
            <w:tcW w:w="6106" w:type="dxa"/>
          </w:tcPr>
          <w:p w14:paraId="77C7C5F0" w14:textId="77777777" w:rsidR="00221DD3" w:rsidRPr="000145FD" w:rsidRDefault="00221DD3" w:rsidP="00374D94">
            <w:pPr>
              <w:pStyle w:val="Listenabsatz"/>
              <w:ind w:left="0"/>
              <w:rPr>
                <w:ins w:id="1339" w:author="Christian Url" w:date="2023-05-14T21:38:00Z"/>
                <w:b/>
              </w:rPr>
            </w:pPr>
            <w:ins w:id="1340" w:author="Christian Url" w:date="2023-05-14T21:38:00Z">
              <w:r w:rsidRPr="000145FD">
                <w:rPr>
                  <w:b/>
                </w:rPr>
                <w:t>Attribute Description</w:t>
              </w:r>
            </w:ins>
          </w:p>
        </w:tc>
      </w:tr>
      <w:tr w:rsidR="00221DD3" w:rsidRPr="000145FD" w14:paraId="36EF1CC1" w14:textId="77777777" w:rsidTr="00374D94">
        <w:trPr>
          <w:ins w:id="1341" w:author="Christian Url" w:date="2023-05-14T21:38:00Z"/>
        </w:trPr>
        <w:tc>
          <w:tcPr>
            <w:tcW w:w="2524" w:type="dxa"/>
          </w:tcPr>
          <w:p w14:paraId="410B9668" w14:textId="77777777" w:rsidR="00221DD3" w:rsidRPr="000145FD" w:rsidRDefault="00221DD3" w:rsidP="00374D94">
            <w:pPr>
              <w:pStyle w:val="Listenabsatz"/>
              <w:ind w:left="0"/>
              <w:rPr>
                <w:ins w:id="1342" w:author="Christian Url" w:date="2023-05-14T21:38:00Z"/>
              </w:rPr>
            </w:pPr>
            <w:ins w:id="1343" w:author="Christian Url" w:date="2023-05-14T21:38:00Z">
              <w:r>
                <w:t>target</w:t>
              </w:r>
            </w:ins>
          </w:p>
        </w:tc>
        <w:tc>
          <w:tcPr>
            <w:tcW w:w="6106" w:type="dxa"/>
          </w:tcPr>
          <w:p w14:paraId="7495EE97" w14:textId="77777777" w:rsidR="00221DD3" w:rsidRPr="000145FD" w:rsidRDefault="00221DD3" w:rsidP="00374D94">
            <w:pPr>
              <w:pStyle w:val="Listenabsatz"/>
              <w:ind w:left="0"/>
              <w:rPr>
                <w:ins w:id="1344" w:author="Christian Url" w:date="2023-05-14T21:38:00Z"/>
              </w:rPr>
            </w:pPr>
            <w:ins w:id="1345" w:author="Christian Url" w:date="2023-05-14T21:38:00Z">
              <w:r>
                <w:t>Producer prices in industry</w:t>
              </w:r>
            </w:ins>
          </w:p>
        </w:tc>
      </w:tr>
    </w:tbl>
    <w:p w14:paraId="794F36D3" w14:textId="77777777" w:rsidR="00221DD3" w:rsidRDefault="00221DD3" w:rsidP="003E4F43">
      <w:pPr>
        <w:rPr>
          <w:ins w:id="1346" w:author="Christian Url" w:date="2023-05-14T21:36:00Z"/>
          <w:lang w:val="en-GB"/>
        </w:rPr>
      </w:pPr>
    </w:p>
    <w:p w14:paraId="4F44E833" w14:textId="5C97D0D0" w:rsidR="00221DD3" w:rsidRPr="000145FD" w:rsidRDefault="00221DD3" w:rsidP="00221DD3">
      <w:pPr>
        <w:rPr>
          <w:ins w:id="1347" w:author="Christian Url" w:date="2023-05-14T21:39:00Z"/>
          <w:b/>
          <w:lang w:val="en-GB"/>
        </w:rPr>
      </w:pPr>
      <w:ins w:id="1348" w:author="Christian Url" w:date="2023-05-14T21:39:00Z">
        <w:r w:rsidRPr="000145FD">
          <w:rPr>
            <w:b/>
            <w:lang w:val="en-GB"/>
          </w:rPr>
          <w:t>Country_</w:t>
        </w:r>
        <w:r>
          <w:rPr>
            <w:b/>
            <w:lang w:val="en-GB"/>
          </w:rPr>
          <w:t>20: NL</w:t>
        </w:r>
      </w:ins>
    </w:p>
    <w:p w14:paraId="218CBFC6" w14:textId="77777777" w:rsidR="00221DD3" w:rsidRPr="000145FD" w:rsidRDefault="00221DD3" w:rsidP="00221DD3">
      <w:pPr>
        <w:pStyle w:val="Listenabsatz"/>
        <w:numPr>
          <w:ilvl w:val="0"/>
          <w:numId w:val="1"/>
        </w:numPr>
        <w:rPr>
          <w:ins w:id="1349" w:author="Christian Url" w:date="2023-05-14T21:39:00Z"/>
        </w:rPr>
      </w:pPr>
      <w:ins w:id="1350" w:author="Christian Url" w:date="2023-05-14T21:39:00Z">
        <w:r>
          <w:t>Producer prices in industry (domestic market) - PPI (Eurobase codes: STS_INPPD_M, INDIC_BT: PRIN, NACE_R2: B-E36, S_ADJ: NSA, UNIT: I15) [</w:t>
        </w:r>
        <w:r w:rsidRPr="003E4F43">
          <w:t>https://ec.europa.eu/eurostat/databrowser/view/STS_INPPD_M/default/table?lang=en</w:t>
        </w:r>
        <w:r w:rsidRPr="000145FD">
          <w:br/>
        </w:r>
        <w:r w:rsidRPr="000145FD">
          <w:rPr>
            <w:b/>
          </w:rPr>
          <w:t>Number of data points collected from the data source (for each reference period)</w:t>
        </w:r>
      </w:ins>
    </w:p>
    <w:tbl>
      <w:tblPr>
        <w:tblStyle w:val="Tabellenraster"/>
        <w:tblW w:w="0" w:type="auto"/>
        <w:tblInd w:w="720" w:type="dxa"/>
        <w:tblLook w:val="04A0" w:firstRow="1" w:lastRow="0" w:firstColumn="1" w:lastColumn="0" w:noHBand="0" w:noVBand="1"/>
      </w:tblPr>
      <w:tblGrid>
        <w:gridCol w:w="2528"/>
        <w:gridCol w:w="6102"/>
      </w:tblGrid>
      <w:tr w:rsidR="00221DD3" w:rsidRPr="000145FD" w14:paraId="3E24F998" w14:textId="77777777" w:rsidTr="00374D94">
        <w:trPr>
          <w:ins w:id="1351" w:author="Christian Url" w:date="2023-05-14T21:39:00Z"/>
        </w:trPr>
        <w:tc>
          <w:tcPr>
            <w:tcW w:w="2528" w:type="dxa"/>
          </w:tcPr>
          <w:p w14:paraId="2FA5E134" w14:textId="77777777" w:rsidR="00221DD3" w:rsidRPr="000145FD" w:rsidRDefault="00221DD3" w:rsidP="00374D94">
            <w:pPr>
              <w:pStyle w:val="Listenabsatz"/>
              <w:ind w:left="0"/>
              <w:rPr>
                <w:ins w:id="1352" w:author="Christian Url" w:date="2023-05-14T21:39:00Z"/>
              </w:rPr>
            </w:pPr>
            <w:ins w:id="1353" w:author="Christian Url" w:date="2023-05-14T21:39:00Z">
              <w:r w:rsidRPr="000145FD">
                <w:t>September 2022</w:t>
              </w:r>
            </w:ins>
          </w:p>
        </w:tc>
        <w:tc>
          <w:tcPr>
            <w:tcW w:w="6102" w:type="dxa"/>
          </w:tcPr>
          <w:p w14:paraId="09BD4C4E" w14:textId="77777777" w:rsidR="00221DD3" w:rsidRPr="000145FD" w:rsidRDefault="00221DD3" w:rsidP="00374D94">
            <w:pPr>
              <w:pStyle w:val="Listenabsatz"/>
              <w:ind w:left="0"/>
              <w:rPr>
                <w:ins w:id="1354" w:author="Christian Url" w:date="2023-05-14T21:39:00Z"/>
              </w:rPr>
            </w:pPr>
            <w:ins w:id="1355" w:author="Christian Url" w:date="2023-05-14T21:39:00Z">
              <w:r>
                <w:t>272</w:t>
              </w:r>
            </w:ins>
          </w:p>
        </w:tc>
      </w:tr>
      <w:tr w:rsidR="00221DD3" w:rsidRPr="000145FD" w14:paraId="7B72B9D4" w14:textId="77777777" w:rsidTr="00374D94">
        <w:trPr>
          <w:ins w:id="1356" w:author="Christian Url" w:date="2023-05-14T21:39:00Z"/>
        </w:trPr>
        <w:tc>
          <w:tcPr>
            <w:tcW w:w="2528" w:type="dxa"/>
          </w:tcPr>
          <w:p w14:paraId="2B880AF8" w14:textId="77777777" w:rsidR="00221DD3" w:rsidRPr="000145FD" w:rsidRDefault="00221DD3" w:rsidP="00374D94">
            <w:pPr>
              <w:pStyle w:val="Listenabsatz"/>
              <w:ind w:left="0"/>
              <w:rPr>
                <w:ins w:id="1357" w:author="Christian Url" w:date="2023-05-14T21:39:00Z"/>
              </w:rPr>
            </w:pPr>
            <w:ins w:id="1358" w:author="Christian Url" w:date="2023-05-14T21:39:00Z">
              <w:r w:rsidRPr="000145FD">
                <w:t>October 2022</w:t>
              </w:r>
            </w:ins>
          </w:p>
        </w:tc>
        <w:tc>
          <w:tcPr>
            <w:tcW w:w="6102" w:type="dxa"/>
          </w:tcPr>
          <w:p w14:paraId="1D19A244" w14:textId="77777777" w:rsidR="00221DD3" w:rsidRPr="000145FD" w:rsidRDefault="00221DD3" w:rsidP="00374D94">
            <w:pPr>
              <w:pStyle w:val="Listenabsatz"/>
              <w:ind w:left="0"/>
              <w:rPr>
                <w:ins w:id="1359" w:author="Christian Url" w:date="2023-05-14T21:39:00Z"/>
              </w:rPr>
            </w:pPr>
            <w:ins w:id="1360" w:author="Christian Url" w:date="2023-05-14T21:39:00Z">
              <w:r>
                <w:t>273</w:t>
              </w:r>
            </w:ins>
          </w:p>
        </w:tc>
      </w:tr>
      <w:tr w:rsidR="00221DD3" w:rsidRPr="000145FD" w14:paraId="0C9EB6D1" w14:textId="77777777" w:rsidTr="00374D94">
        <w:trPr>
          <w:ins w:id="1361" w:author="Christian Url" w:date="2023-05-14T21:39:00Z"/>
        </w:trPr>
        <w:tc>
          <w:tcPr>
            <w:tcW w:w="2528" w:type="dxa"/>
          </w:tcPr>
          <w:p w14:paraId="7B5003E1" w14:textId="77777777" w:rsidR="00221DD3" w:rsidRPr="000145FD" w:rsidRDefault="00221DD3" w:rsidP="00374D94">
            <w:pPr>
              <w:pStyle w:val="Listenabsatz"/>
              <w:ind w:left="0"/>
              <w:rPr>
                <w:ins w:id="1362" w:author="Christian Url" w:date="2023-05-14T21:39:00Z"/>
              </w:rPr>
            </w:pPr>
            <w:ins w:id="1363" w:author="Christian Url" w:date="2023-05-14T21:39:00Z">
              <w:r w:rsidRPr="000145FD">
                <w:t>November 2022</w:t>
              </w:r>
            </w:ins>
          </w:p>
        </w:tc>
        <w:tc>
          <w:tcPr>
            <w:tcW w:w="6102" w:type="dxa"/>
          </w:tcPr>
          <w:p w14:paraId="47B1D755" w14:textId="77777777" w:rsidR="00221DD3" w:rsidRPr="000145FD" w:rsidRDefault="00221DD3" w:rsidP="00374D94">
            <w:pPr>
              <w:pStyle w:val="Listenabsatz"/>
              <w:ind w:left="0"/>
              <w:rPr>
                <w:ins w:id="1364" w:author="Christian Url" w:date="2023-05-14T21:39:00Z"/>
              </w:rPr>
            </w:pPr>
            <w:ins w:id="1365" w:author="Christian Url" w:date="2023-05-14T21:39:00Z">
              <w:r>
                <w:t>273</w:t>
              </w:r>
            </w:ins>
          </w:p>
        </w:tc>
      </w:tr>
      <w:tr w:rsidR="00221DD3" w:rsidRPr="000145FD" w14:paraId="0B0BC1FC" w14:textId="77777777" w:rsidTr="00374D94">
        <w:trPr>
          <w:ins w:id="1366" w:author="Christian Url" w:date="2023-05-14T21:39:00Z"/>
        </w:trPr>
        <w:tc>
          <w:tcPr>
            <w:tcW w:w="2528" w:type="dxa"/>
          </w:tcPr>
          <w:p w14:paraId="3FD828B9" w14:textId="77777777" w:rsidR="00221DD3" w:rsidRPr="000145FD" w:rsidRDefault="00221DD3" w:rsidP="00374D94">
            <w:pPr>
              <w:pStyle w:val="Listenabsatz"/>
              <w:ind w:left="0"/>
              <w:rPr>
                <w:ins w:id="1367" w:author="Christian Url" w:date="2023-05-14T21:39:00Z"/>
              </w:rPr>
            </w:pPr>
            <w:ins w:id="1368" w:author="Christian Url" w:date="2023-05-14T21:39:00Z">
              <w:r w:rsidRPr="000145FD">
                <w:t>December 2022</w:t>
              </w:r>
            </w:ins>
          </w:p>
        </w:tc>
        <w:tc>
          <w:tcPr>
            <w:tcW w:w="6102" w:type="dxa"/>
          </w:tcPr>
          <w:p w14:paraId="629F0EE8" w14:textId="77777777" w:rsidR="00221DD3" w:rsidRPr="000145FD" w:rsidRDefault="00221DD3" w:rsidP="00374D94">
            <w:pPr>
              <w:pStyle w:val="Listenabsatz"/>
              <w:ind w:left="0"/>
              <w:rPr>
                <w:ins w:id="1369" w:author="Christian Url" w:date="2023-05-14T21:39:00Z"/>
              </w:rPr>
            </w:pPr>
            <w:ins w:id="1370" w:author="Christian Url" w:date="2023-05-14T21:39:00Z">
              <w:r>
                <w:t>273</w:t>
              </w:r>
            </w:ins>
          </w:p>
        </w:tc>
      </w:tr>
      <w:tr w:rsidR="00221DD3" w:rsidRPr="000145FD" w14:paraId="7DD2EDB7" w14:textId="77777777" w:rsidTr="00374D94">
        <w:trPr>
          <w:ins w:id="1371" w:author="Christian Url" w:date="2023-05-14T21:39:00Z"/>
        </w:trPr>
        <w:tc>
          <w:tcPr>
            <w:tcW w:w="2528" w:type="dxa"/>
          </w:tcPr>
          <w:p w14:paraId="5D1DA302" w14:textId="77777777" w:rsidR="00221DD3" w:rsidRPr="000145FD" w:rsidRDefault="00221DD3" w:rsidP="00374D94">
            <w:pPr>
              <w:pStyle w:val="Listenabsatz"/>
              <w:ind w:left="0"/>
              <w:rPr>
                <w:ins w:id="1372" w:author="Christian Url" w:date="2023-05-14T21:39:00Z"/>
              </w:rPr>
            </w:pPr>
            <w:ins w:id="1373" w:author="Christian Url" w:date="2023-05-14T21:39:00Z">
              <w:r w:rsidRPr="000145FD">
                <w:t>January 2023</w:t>
              </w:r>
            </w:ins>
          </w:p>
        </w:tc>
        <w:tc>
          <w:tcPr>
            <w:tcW w:w="6102" w:type="dxa"/>
          </w:tcPr>
          <w:p w14:paraId="550361FC" w14:textId="77777777" w:rsidR="00221DD3" w:rsidRPr="000145FD" w:rsidRDefault="00221DD3" w:rsidP="00374D94">
            <w:pPr>
              <w:pStyle w:val="Listenabsatz"/>
              <w:ind w:left="0"/>
              <w:rPr>
                <w:ins w:id="1374" w:author="Christian Url" w:date="2023-05-14T21:39:00Z"/>
              </w:rPr>
            </w:pPr>
            <w:ins w:id="1375" w:author="Christian Url" w:date="2023-05-14T21:39:00Z">
              <w:r>
                <w:t>276</w:t>
              </w:r>
            </w:ins>
          </w:p>
        </w:tc>
      </w:tr>
      <w:tr w:rsidR="00221DD3" w:rsidRPr="000145FD" w14:paraId="7C6AABD8" w14:textId="77777777" w:rsidTr="00374D94">
        <w:trPr>
          <w:ins w:id="1376" w:author="Christian Url" w:date="2023-05-14T21:39:00Z"/>
        </w:trPr>
        <w:tc>
          <w:tcPr>
            <w:tcW w:w="2528" w:type="dxa"/>
          </w:tcPr>
          <w:p w14:paraId="1FF67846" w14:textId="77777777" w:rsidR="00221DD3" w:rsidRPr="000145FD" w:rsidRDefault="00221DD3" w:rsidP="00374D94">
            <w:pPr>
              <w:pStyle w:val="Listenabsatz"/>
              <w:ind w:left="0"/>
              <w:rPr>
                <w:ins w:id="1377" w:author="Christian Url" w:date="2023-05-14T21:39:00Z"/>
              </w:rPr>
            </w:pPr>
            <w:ins w:id="1378" w:author="Christian Url" w:date="2023-05-14T21:39:00Z">
              <w:r w:rsidRPr="000145FD">
                <w:t>February 2023</w:t>
              </w:r>
            </w:ins>
          </w:p>
        </w:tc>
        <w:tc>
          <w:tcPr>
            <w:tcW w:w="6102" w:type="dxa"/>
          </w:tcPr>
          <w:p w14:paraId="4D70D365" w14:textId="77777777" w:rsidR="00221DD3" w:rsidRPr="000145FD" w:rsidRDefault="00221DD3" w:rsidP="00374D94">
            <w:pPr>
              <w:pStyle w:val="Listenabsatz"/>
              <w:ind w:left="0"/>
              <w:rPr>
                <w:ins w:id="1379" w:author="Christian Url" w:date="2023-05-14T21:39:00Z"/>
              </w:rPr>
            </w:pPr>
            <w:ins w:id="1380" w:author="Christian Url" w:date="2023-05-14T21:39:00Z">
              <w:r>
                <w:t>276</w:t>
              </w:r>
            </w:ins>
          </w:p>
        </w:tc>
      </w:tr>
      <w:tr w:rsidR="00221DD3" w:rsidRPr="000145FD" w14:paraId="2B3653A3" w14:textId="77777777" w:rsidTr="00374D94">
        <w:trPr>
          <w:ins w:id="1381" w:author="Christian Url" w:date="2023-05-14T21:39:00Z"/>
        </w:trPr>
        <w:tc>
          <w:tcPr>
            <w:tcW w:w="2528" w:type="dxa"/>
          </w:tcPr>
          <w:p w14:paraId="234F7BBA" w14:textId="77777777" w:rsidR="00221DD3" w:rsidRPr="000145FD" w:rsidRDefault="00221DD3" w:rsidP="00374D94">
            <w:pPr>
              <w:pStyle w:val="Listenabsatz"/>
              <w:ind w:left="0"/>
              <w:rPr>
                <w:ins w:id="1382" w:author="Christian Url" w:date="2023-05-14T21:39:00Z"/>
              </w:rPr>
            </w:pPr>
            <w:ins w:id="1383" w:author="Christian Url" w:date="2023-05-14T21:39:00Z">
              <w:r w:rsidRPr="000145FD">
                <w:t>March 2023</w:t>
              </w:r>
            </w:ins>
          </w:p>
        </w:tc>
        <w:tc>
          <w:tcPr>
            <w:tcW w:w="6102" w:type="dxa"/>
          </w:tcPr>
          <w:p w14:paraId="3B4A4498" w14:textId="77777777" w:rsidR="00221DD3" w:rsidRPr="000145FD" w:rsidRDefault="00221DD3" w:rsidP="00374D94">
            <w:pPr>
              <w:pStyle w:val="Listenabsatz"/>
              <w:ind w:left="0"/>
              <w:rPr>
                <w:ins w:id="1384" w:author="Christian Url" w:date="2023-05-14T21:39:00Z"/>
              </w:rPr>
            </w:pPr>
            <w:ins w:id="1385" w:author="Christian Url" w:date="2023-05-14T21:39:00Z">
              <w:r>
                <w:t>278</w:t>
              </w:r>
            </w:ins>
          </w:p>
        </w:tc>
      </w:tr>
      <w:tr w:rsidR="00221DD3" w:rsidRPr="000145FD" w14:paraId="3163A90B" w14:textId="77777777" w:rsidTr="00374D94">
        <w:trPr>
          <w:ins w:id="1386" w:author="Christian Url" w:date="2023-05-14T21:39:00Z"/>
        </w:trPr>
        <w:tc>
          <w:tcPr>
            <w:tcW w:w="2528" w:type="dxa"/>
          </w:tcPr>
          <w:p w14:paraId="5E335494" w14:textId="77777777" w:rsidR="00221DD3" w:rsidRPr="000145FD" w:rsidRDefault="00221DD3" w:rsidP="00374D94">
            <w:pPr>
              <w:pStyle w:val="Listenabsatz"/>
              <w:ind w:left="0"/>
              <w:rPr>
                <w:ins w:id="1387" w:author="Christian Url" w:date="2023-05-14T21:39:00Z"/>
              </w:rPr>
            </w:pPr>
            <w:ins w:id="1388" w:author="Christian Url" w:date="2023-05-14T21:39:00Z">
              <w:r w:rsidRPr="000145FD">
                <w:t>April 2023</w:t>
              </w:r>
            </w:ins>
          </w:p>
        </w:tc>
        <w:tc>
          <w:tcPr>
            <w:tcW w:w="6102" w:type="dxa"/>
          </w:tcPr>
          <w:p w14:paraId="72408CBA" w14:textId="77777777" w:rsidR="00221DD3" w:rsidRPr="000145FD" w:rsidRDefault="00221DD3" w:rsidP="00374D94">
            <w:pPr>
              <w:pStyle w:val="Listenabsatz"/>
              <w:ind w:left="0"/>
              <w:rPr>
                <w:ins w:id="1389" w:author="Christian Url" w:date="2023-05-14T21:39:00Z"/>
              </w:rPr>
            </w:pPr>
            <w:ins w:id="1390" w:author="Christian Url" w:date="2023-05-14T21:39:00Z">
              <w:r>
                <w:t>279</w:t>
              </w:r>
            </w:ins>
          </w:p>
        </w:tc>
      </w:tr>
    </w:tbl>
    <w:p w14:paraId="5758CD02" w14:textId="77777777" w:rsidR="00221DD3" w:rsidRPr="000145FD" w:rsidRDefault="00221DD3" w:rsidP="00221DD3">
      <w:pPr>
        <w:pStyle w:val="Listenabsatz"/>
        <w:rPr>
          <w:ins w:id="1391" w:author="Christian Url" w:date="2023-05-14T21:39:00Z"/>
        </w:rPr>
      </w:pPr>
      <w:ins w:id="1392" w:author="Christian Url" w:date="2023-05-14T21:39:00Z">
        <w:r w:rsidRPr="000145FD">
          <w:br/>
        </w:r>
        <w:r w:rsidRPr="000145FD">
          <w:rPr>
            <w:b/>
          </w:rPr>
          <w:t>Structure of the data used to predict the point estimates</w:t>
        </w:r>
      </w:ins>
    </w:p>
    <w:tbl>
      <w:tblPr>
        <w:tblStyle w:val="Tabellenraster"/>
        <w:tblW w:w="0" w:type="auto"/>
        <w:tblInd w:w="720" w:type="dxa"/>
        <w:tblLook w:val="04A0" w:firstRow="1" w:lastRow="0" w:firstColumn="1" w:lastColumn="0" w:noHBand="0" w:noVBand="1"/>
      </w:tblPr>
      <w:tblGrid>
        <w:gridCol w:w="2524"/>
        <w:gridCol w:w="6106"/>
      </w:tblGrid>
      <w:tr w:rsidR="00221DD3" w:rsidRPr="000145FD" w14:paraId="0947434E" w14:textId="77777777" w:rsidTr="00374D94">
        <w:trPr>
          <w:ins w:id="1393" w:author="Christian Url" w:date="2023-05-14T21:39:00Z"/>
        </w:trPr>
        <w:tc>
          <w:tcPr>
            <w:tcW w:w="2524" w:type="dxa"/>
          </w:tcPr>
          <w:p w14:paraId="04BDA08B" w14:textId="77777777" w:rsidR="00221DD3" w:rsidRPr="000145FD" w:rsidRDefault="00221DD3" w:rsidP="00374D94">
            <w:pPr>
              <w:pStyle w:val="Listenabsatz"/>
              <w:ind w:left="0"/>
              <w:rPr>
                <w:ins w:id="1394" w:author="Christian Url" w:date="2023-05-14T21:39:00Z"/>
                <w:b/>
              </w:rPr>
            </w:pPr>
            <w:ins w:id="1395" w:author="Christian Url" w:date="2023-05-14T21:39:00Z">
              <w:r w:rsidRPr="000145FD">
                <w:rPr>
                  <w:b/>
                </w:rPr>
                <w:t>Attribute Name</w:t>
              </w:r>
            </w:ins>
          </w:p>
        </w:tc>
        <w:tc>
          <w:tcPr>
            <w:tcW w:w="6106" w:type="dxa"/>
          </w:tcPr>
          <w:p w14:paraId="79C4ADAA" w14:textId="77777777" w:rsidR="00221DD3" w:rsidRPr="000145FD" w:rsidRDefault="00221DD3" w:rsidP="00374D94">
            <w:pPr>
              <w:pStyle w:val="Listenabsatz"/>
              <w:ind w:left="0"/>
              <w:rPr>
                <w:ins w:id="1396" w:author="Christian Url" w:date="2023-05-14T21:39:00Z"/>
                <w:b/>
              </w:rPr>
            </w:pPr>
            <w:ins w:id="1397" w:author="Christian Url" w:date="2023-05-14T21:39:00Z">
              <w:r w:rsidRPr="000145FD">
                <w:rPr>
                  <w:b/>
                </w:rPr>
                <w:t>Attribute Description</w:t>
              </w:r>
            </w:ins>
          </w:p>
        </w:tc>
      </w:tr>
      <w:tr w:rsidR="00221DD3" w:rsidRPr="000145FD" w14:paraId="516363CF" w14:textId="77777777" w:rsidTr="00374D94">
        <w:trPr>
          <w:ins w:id="1398" w:author="Christian Url" w:date="2023-05-14T21:39:00Z"/>
        </w:trPr>
        <w:tc>
          <w:tcPr>
            <w:tcW w:w="2524" w:type="dxa"/>
          </w:tcPr>
          <w:p w14:paraId="0DEDB439" w14:textId="77777777" w:rsidR="00221DD3" w:rsidRPr="000145FD" w:rsidRDefault="00221DD3" w:rsidP="00374D94">
            <w:pPr>
              <w:pStyle w:val="Listenabsatz"/>
              <w:ind w:left="0"/>
              <w:rPr>
                <w:ins w:id="1399" w:author="Christian Url" w:date="2023-05-14T21:39:00Z"/>
              </w:rPr>
            </w:pPr>
            <w:ins w:id="1400" w:author="Christian Url" w:date="2023-05-14T21:39:00Z">
              <w:r>
                <w:t>target</w:t>
              </w:r>
            </w:ins>
          </w:p>
        </w:tc>
        <w:tc>
          <w:tcPr>
            <w:tcW w:w="6106" w:type="dxa"/>
          </w:tcPr>
          <w:p w14:paraId="73279A9D" w14:textId="77777777" w:rsidR="00221DD3" w:rsidRPr="000145FD" w:rsidRDefault="00221DD3" w:rsidP="00374D94">
            <w:pPr>
              <w:pStyle w:val="Listenabsatz"/>
              <w:ind w:left="0"/>
              <w:rPr>
                <w:ins w:id="1401" w:author="Christian Url" w:date="2023-05-14T21:39:00Z"/>
              </w:rPr>
            </w:pPr>
            <w:ins w:id="1402" w:author="Christian Url" w:date="2023-05-14T21:39:00Z">
              <w:r>
                <w:t>Producer prices in industry</w:t>
              </w:r>
            </w:ins>
          </w:p>
        </w:tc>
      </w:tr>
    </w:tbl>
    <w:p w14:paraId="46E53472" w14:textId="77777777" w:rsidR="00221DD3" w:rsidRDefault="00221DD3" w:rsidP="003E4F43">
      <w:pPr>
        <w:rPr>
          <w:ins w:id="1403" w:author="Christian Url" w:date="2023-05-14T21:39:00Z"/>
          <w:lang w:val="en-GB"/>
        </w:rPr>
      </w:pPr>
    </w:p>
    <w:p w14:paraId="4C3581F5" w14:textId="30C86A65" w:rsidR="00221DD3" w:rsidRPr="000145FD" w:rsidRDefault="00221DD3" w:rsidP="00221DD3">
      <w:pPr>
        <w:rPr>
          <w:ins w:id="1404" w:author="Christian Url" w:date="2023-05-14T21:39:00Z"/>
          <w:b/>
          <w:lang w:val="en-GB"/>
        </w:rPr>
      </w:pPr>
      <w:ins w:id="1405" w:author="Christian Url" w:date="2023-05-14T21:39:00Z">
        <w:r w:rsidRPr="000145FD">
          <w:rPr>
            <w:b/>
            <w:lang w:val="en-GB"/>
          </w:rPr>
          <w:t>Country_</w:t>
        </w:r>
        <w:r>
          <w:rPr>
            <w:b/>
            <w:lang w:val="en-GB"/>
          </w:rPr>
          <w:t>21: PL</w:t>
        </w:r>
      </w:ins>
    </w:p>
    <w:p w14:paraId="3BC76EE4" w14:textId="77777777" w:rsidR="00221DD3" w:rsidRPr="000145FD" w:rsidRDefault="00221DD3" w:rsidP="00221DD3">
      <w:pPr>
        <w:pStyle w:val="Listenabsatz"/>
        <w:numPr>
          <w:ilvl w:val="0"/>
          <w:numId w:val="1"/>
        </w:numPr>
        <w:rPr>
          <w:ins w:id="1406" w:author="Christian Url" w:date="2023-05-14T21:39:00Z"/>
        </w:rPr>
      </w:pPr>
      <w:ins w:id="1407" w:author="Christian Url" w:date="2023-05-14T21:39:00Z">
        <w:r>
          <w:t>Producer prices in industry (domestic market) - PPI (Eurobase codes: STS_INPPD_M, INDIC_BT: PRIN, NACE_R2: B-E36, S_ADJ: NSA, UNIT: I15) [</w:t>
        </w:r>
        <w:r w:rsidRPr="003E4F43">
          <w:t>https://ec.europa.eu/eurostat/databrowser/view/STS_INPPD_M/default/table?lang=en</w:t>
        </w:r>
        <w:r w:rsidRPr="000145FD">
          <w:br/>
        </w:r>
        <w:r w:rsidRPr="000145FD">
          <w:rPr>
            <w:b/>
          </w:rPr>
          <w:t>Number of data points collected from the data source (for each reference period)</w:t>
        </w:r>
      </w:ins>
    </w:p>
    <w:tbl>
      <w:tblPr>
        <w:tblStyle w:val="Tabellenraster"/>
        <w:tblW w:w="0" w:type="auto"/>
        <w:tblInd w:w="720" w:type="dxa"/>
        <w:tblLook w:val="04A0" w:firstRow="1" w:lastRow="0" w:firstColumn="1" w:lastColumn="0" w:noHBand="0" w:noVBand="1"/>
      </w:tblPr>
      <w:tblGrid>
        <w:gridCol w:w="2528"/>
        <w:gridCol w:w="6102"/>
      </w:tblGrid>
      <w:tr w:rsidR="00221DD3" w:rsidRPr="000145FD" w14:paraId="261783BC" w14:textId="77777777" w:rsidTr="00374D94">
        <w:trPr>
          <w:ins w:id="1408" w:author="Christian Url" w:date="2023-05-14T21:39:00Z"/>
        </w:trPr>
        <w:tc>
          <w:tcPr>
            <w:tcW w:w="2528" w:type="dxa"/>
          </w:tcPr>
          <w:p w14:paraId="6CF60754" w14:textId="77777777" w:rsidR="00221DD3" w:rsidRPr="000145FD" w:rsidRDefault="00221DD3" w:rsidP="00374D94">
            <w:pPr>
              <w:pStyle w:val="Listenabsatz"/>
              <w:ind w:left="0"/>
              <w:rPr>
                <w:ins w:id="1409" w:author="Christian Url" w:date="2023-05-14T21:39:00Z"/>
              </w:rPr>
            </w:pPr>
            <w:ins w:id="1410" w:author="Christian Url" w:date="2023-05-14T21:39:00Z">
              <w:r w:rsidRPr="000145FD">
                <w:t>September 2022</w:t>
              </w:r>
            </w:ins>
          </w:p>
        </w:tc>
        <w:tc>
          <w:tcPr>
            <w:tcW w:w="6102" w:type="dxa"/>
          </w:tcPr>
          <w:p w14:paraId="35840DF0" w14:textId="77777777" w:rsidR="00221DD3" w:rsidRPr="000145FD" w:rsidRDefault="00221DD3" w:rsidP="00374D94">
            <w:pPr>
              <w:pStyle w:val="Listenabsatz"/>
              <w:ind w:left="0"/>
              <w:rPr>
                <w:ins w:id="1411" w:author="Christian Url" w:date="2023-05-14T21:39:00Z"/>
              </w:rPr>
            </w:pPr>
            <w:ins w:id="1412" w:author="Christian Url" w:date="2023-05-14T21:39:00Z">
              <w:r>
                <w:t>272</w:t>
              </w:r>
            </w:ins>
          </w:p>
        </w:tc>
      </w:tr>
      <w:tr w:rsidR="00221DD3" w:rsidRPr="000145FD" w14:paraId="7B3314C7" w14:textId="77777777" w:rsidTr="00374D94">
        <w:trPr>
          <w:ins w:id="1413" w:author="Christian Url" w:date="2023-05-14T21:39:00Z"/>
        </w:trPr>
        <w:tc>
          <w:tcPr>
            <w:tcW w:w="2528" w:type="dxa"/>
          </w:tcPr>
          <w:p w14:paraId="6F258B13" w14:textId="77777777" w:rsidR="00221DD3" w:rsidRPr="000145FD" w:rsidRDefault="00221DD3" w:rsidP="00374D94">
            <w:pPr>
              <w:pStyle w:val="Listenabsatz"/>
              <w:ind w:left="0"/>
              <w:rPr>
                <w:ins w:id="1414" w:author="Christian Url" w:date="2023-05-14T21:39:00Z"/>
              </w:rPr>
            </w:pPr>
            <w:ins w:id="1415" w:author="Christian Url" w:date="2023-05-14T21:39:00Z">
              <w:r w:rsidRPr="000145FD">
                <w:t>October 2022</w:t>
              </w:r>
            </w:ins>
          </w:p>
        </w:tc>
        <w:tc>
          <w:tcPr>
            <w:tcW w:w="6102" w:type="dxa"/>
          </w:tcPr>
          <w:p w14:paraId="0E55588F" w14:textId="56FA6514" w:rsidR="00221DD3" w:rsidRPr="000145FD" w:rsidRDefault="00221DD3" w:rsidP="00374D94">
            <w:pPr>
              <w:pStyle w:val="Listenabsatz"/>
              <w:ind w:left="0"/>
              <w:rPr>
                <w:ins w:id="1416" w:author="Christian Url" w:date="2023-05-14T21:39:00Z"/>
              </w:rPr>
            </w:pPr>
            <w:ins w:id="1417" w:author="Christian Url" w:date="2023-05-14T21:39:00Z">
              <w:r>
                <w:t>27</w:t>
              </w:r>
            </w:ins>
            <w:ins w:id="1418" w:author="Christian Url" w:date="2023-05-14T21:40:00Z">
              <w:r>
                <w:t>2</w:t>
              </w:r>
            </w:ins>
          </w:p>
        </w:tc>
      </w:tr>
      <w:tr w:rsidR="00221DD3" w:rsidRPr="000145FD" w14:paraId="6E65763B" w14:textId="77777777" w:rsidTr="00374D94">
        <w:trPr>
          <w:ins w:id="1419" w:author="Christian Url" w:date="2023-05-14T21:39:00Z"/>
        </w:trPr>
        <w:tc>
          <w:tcPr>
            <w:tcW w:w="2528" w:type="dxa"/>
          </w:tcPr>
          <w:p w14:paraId="71B10449" w14:textId="77777777" w:rsidR="00221DD3" w:rsidRPr="000145FD" w:rsidRDefault="00221DD3" w:rsidP="00374D94">
            <w:pPr>
              <w:pStyle w:val="Listenabsatz"/>
              <w:ind w:left="0"/>
              <w:rPr>
                <w:ins w:id="1420" w:author="Christian Url" w:date="2023-05-14T21:39:00Z"/>
              </w:rPr>
            </w:pPr>
            <w:ins w:id="1421" w:author="Christian Url" w:date="2023-05-14T21:39:00Z">
              <w:r w:rsidRPr="000145FD">
                <w:t>November 2022</w:t>
              </w:r>
            </w:ins>
          </w:p>
        </w:tc>
        <w:tc>
          <w:tcPr>
            <w:tcW w:w="6102" w:type="dxa"/>
          </w:tcPr>
          <w:p w14:paraId="2EFE573C" w14:textId="77777777" w:rsidR="00221DD3" w:rsidRPr="000145FD" w:rsidRDefault="00221DD3" w:rsidP="00374D94">
            <w:pPr>
              <w:pStyle w:val="Listenabsatz"/>
              <w:ind w:left="0"/>
              <w:rPr>
                <w:ins w:id="1422" w:author="Christian Url" w:date="2023-05-14T21:39:00Z"/>
              </w:rPr>
            </w:pPr>
            <w:ins w:id="1423" w:author="Christian Url" w:date="2023-05-14T21:39:00Z">
              <w:r>
                <w:t>273</w:t>
              </w:r>
            </w:ins>
          </w:p>
        </w:tc>
      </w:tr>
      <w:tr w:rsidR="00221DD3" w:rsidRPr="000145FD" w14:paraId="7E659A41" w14:textId="77777777" w:rsidTr="00374D94">
        <w:trPr>
          <w:ins w:id="1424" w:author="Christian Url" w:date="2023-05-14T21:39:00Z"/>
        </w:trPr>
        <w:tc>
          <w:tcPr>
            <w:tcW w:w="2528" w:type="dxa"/>
          </w:tcPr>
          <w:p w14:paraId="4575A2AE" w14:textId="77777777" w:rsidR="00221DD3" w:rsidRPr="000145FD" w:rsidRDefault="00221DD3" w:rsidP="00374D94">
            <w:pPr>
              <w:pStyle w:val="Listenabsatz"/>
              <w:ind w:left="0"/>
              <w:rPr>
                <w:ins w:id="1425" w:author="Christian Url" w:date="2023-05-14T21:39:00Z"/>
              </w:rPr>
            </w:pPr>
            <w:ins w:id="1426" w:author="Christian Url" w:date="2023-05-14T21:39:00Z">
              <w:r w:rsidRPr="000145FD">
                <w:t>December 2022</w:t>
              </w:r>
            </w:ins>
          </w:p>
        </w:tc>
        <w:tc>
          <w:tcPr>
            <w:tcW w:w="6102" w:type="dxa"/>
          </w:tcPr>
          <w:p w14:paraId="4CEEC0C1" w14:textId="77777777" w:rsidR="00221DD3" w:rsidRPr="000145FD" w:rsidRDefault="00221DD3" w:rsidP="00374D94">
            <w:pPr>
              <w:pStyle w:val="Listenabsatz"/>
              <w:ind w:left="0"/>
              <w:rPr>
                <w:ins w:id="1427" w:author="Christian Url" w:date="2023-05-14T21:39:00Z"/>
              </w:rPr>
            </w:pPr>
            <w:ins w:id="1428" w:author="Christian Url" w:date="2023-05-14T21:39:00Z">
              <w:r>
                <w:t>273</w:t>
              </w:r>
            </w:ins>
          </w:p>
        </w:tc>
      </w:tr>
      <w:tr w:rsidR="00221DD3" w:rsidRPr="000145FD" w14:paraId="74B7402F" w14:textId="77777777" w:rsidTr="00374D94">
        <w:trPr>
          <w:ins w:id="1429" w:author="Christian Url" w:date="2023-05-14T21:39:00Z"/>
        </w:trPr>
        <w:tc>
          <w:tcPr>
            <w:tcW w:w="2528" w:type="dxa"/>
          </w:tcPr>
          <w:p w14:paraId="1ADBB045" w14:textId="77777777" w:rsidR="00221DD3" w:rsidRPr="000145FD" w:rsidRDefault="00221DD3" w:rsidP="00374D94">
            <w:pPr>
              <w:pStyle w:val="Listenabsatz"/>
              <w:ind w:left="0"/>
              <w:rPr>
                <w:ins w:id="1430" w:author="Christian Url" w:date="2023-05-14T21:39:00Z"/>
              </w:rPr>
            </w:pPr>
            <w:ins w:id="1431" w:author="Christian Url" w:date="2023-05-14T21:39:00Z">
              <w:r w:rsidRPr="000145FD">
                <w:t>January 2023</w:t>
              </w:r>
            </w:ins>
          </w:p>
        </w:tc>
        <w:tc>
          <w:tcPr>
            <w:tcW w:w="6102" w:type="dxa"/>
          </w:tcPr>
          <w:p w14:paraId="7905F5E5" w14:textId="04D7F989" w:rsidR="00221DD3" w:rsidRPr="000145FD" w:rsidRDefault="00221DD3" w:rsidP="00374D94">
            <w:pPr>
              <w:pStyle w:val="Listenabsatz"/>
              <w:ind w:left="0"/>
              <w:rPr>
                <w:ins w:id="1432" w:author="Christian Url" w:date="2023-05-14T21:39:00Z"/>
              </w:rPr>
            </w:pPr>
            <w:ins w:id="1433" w:author="Christian Url" w:date="2023-05-14T21:39:00Z">
              <w:r>
                <w:t>27</w:t>
              </w:r>
            </w:ins>
            <w:ins w:id="1434" w:author="Christian Url" w:date="2023-05-14T21:40:00Z">
              <w:r>
                <w:t>5</w:t>
              </w:r>
            </w:ins>
          </w:p>
        </w:tc>
      </w:tr>
      <w:tr w:rsidR="00221DD3" w:rsidRPr="000145FD" w14:paraId="59F27E2C" w14:textId="77777777" w:rsidTr="00374D94">
        <w:trPr>
          <w:ins w:id="1435" w:author="Christian Url" w:date="2023-05-14T21:39:00Z"/>
        </w:trPr>
        <w:tc>
          <w:tcPr>
            <w:tcW w:w="2528" w:type="dxa"/>
          </w:tcPr>
          <w:p w14:paraId="35263DCA" w14:textId="77777777" w:rsidR="00221DD3" w:rsidRPr="000145FD" w:rsidRDefault="00221DD3" w:rsidP="00374D94">
            <w:pPr>
              <w:pStyle w:val="Listenabsatz"/>
              <w:ind w:left="0"/>
              <w:rPr>
                <w:ins w:id="1436" w:author="Christian Url" w:date="2023-05-14T21:39:00Z"/>
              </w:rPr>
            </w:pPr>
            <w:ins w:id="1437" w:author="Christian Url" w:date="2023-05-14T21:39:00Z">
              <w:r w:rsidRPr="000145FD">
                <w:t>February 2023</w:t>
              </w:r>
            </w:ins>
          </w:p>
        </w:tc>
        <w:tc>
          <w:tcPr>
            <w:tcW w:w="6102" w:type="dxa"/>
          </w:tcPr>
          <w:p w14:paraId="171D4BD2" w14:textId="29A82E4B" w:rsidR="00221DD3" w:rsidRPr="000145FD" w:rsidRDefault="00221DD3" w:rsidP="00374D94">
            <w:pPr>
              <w:pStyle w:val="Listenabsatz"/>
              <w:ind w:left="0"/>
              <w:rPr>
                <w:ins w:id="1438" w:author="Christian Url" w:date="2023-05-14T21:39:00Z"/>
              </w:rPr>
            </w:pPr>
            <w:ins w:id="1439" w:author="Christian Url" w:date="2023-05-14T21:39:00Z">
              <w:r>
                <w:t>27</w:t>
              </w:r>
            </w:ins>
            <w:ins w:id="1440" w:author="Christian Url" w:date="2023-05-14T21:40:00Z">
              <w:r>
                <w:t>5</w:t>
              </w:r>
            </w:ins>
          </w:p>
        </w:tc>
      </w:tr>
      <w:tr w:rsidR="00221DD3" w:rsidRPr="000145FD" w14:paraId="011395F3" w14:textId="77777777" w:rsidTr="00374D94">
        <w:trPr>
          <w:ins w:id="1441" w:author="Christian Url" w:date="2023-05-14T21:39:00Z"/>
        </w:trPr>
        <w:tc>
          <w:tcPr>
            <w:tcW w:w="2528" w:type="dxa"/>
          </w:tcPr>
          <w:p w14:paraId="46DF3161" w14:textId="77777777" w:rsidR="00221DD3" w:rsidRPr="000145FD" w:rsidRDefault="00221DD3" w:rsidP="00374D94">
            <w:pPr>
              <w:pStyle w:val="Listenabsatz"/>
              <w:ind w:left="0"/>
              <w:rPr>
                <w:ins w:id="1442" w:author="Christian Url" w:date="2023-05-14T21:39:00Z"/>
              </w:rPr>
            </w:pPr>
            <w:ins w:id="1443" w:author="Christian Url" w:date="2023-05-14T21:39:00Z">
              <w:r w:rsidRPr="000145FD">
                <w:t>March 2023</w:t>
              </w:r>
            </w:ins>
          </w:p>
        </w:tc>
        <w:tc>
          <w:tcPr>
            <w:tcW w:w="6102" w:type="dxa"/>
          </w:tcPr>
          <w:p w14:paraId="7B763671" w14:textId="205FB7D2" w:rsidR="00221DD3" w:rsidRPr="000145FD" w:rsidRDefault="00221DD3" w:rsidP="00374D94">
            <w:pPr>
              <w:pStyle w:val="Listenabsatz"/>
              <w:ind w:left="0"/>
              <w:rPr>
                <w:ins w:id="1444" w:author="Christian Url" w:date="2023-05-14T21:39:00Z"/>
              </w:rPr>
            </w:pPr>
            <w:ins w:id="1445" w:author="Christian Url" w:date="2023-05-14T21:39:00Z">
              <w:r>
                <w:t>27</w:t>
              </w:r>
            </w:ins>
            <w:ins w:id="1446" w:author="Christian Url" w:date="2023-05-14T21:40:00Z">
              <w:r>
                <w:t>7</w:t>
              </w:r>
            </w:ins>
          </w:p>
        </w:tc>
      </w:tr>
      <w:tr w:rsidR="00221DD3" w:rsidRPr="000145FD" w14:paraId="075792C0" w14:textId="77777777" w:rsidTr="00374D94">
        <w:trPr>
          <w:ins w:id="1447" w:author="Christian Url" w:date="2023-05-14T21:39:00Z"/>
        </w:trPr>
        <w:tc>
          <w:tcPr>
            <w:tcW w:w="2528" w:type="dxa"/>
          </w:tcPr>
          <w:p w14:paraId="676C395B" w14:textId="77777777" w:rsidR="00221DD3" w:rsidRPr="000145FD" w:rsidRDefault="00221DD3" w:rsidP="00374D94">
            <w:pPr>
              <w:pStyle w:val="Listenabsatz"/>
              <w:ind w:left="0"/>
              <w:rPr>
                <w:ins w:id="1448" w:author="Christian Url" w:date="2023-05-14T21:39:00Z"/>
              </w:rPr>
            </w:pPr>
            <w:ins w:id="1449" w:author="Christian Url" w:date="2023-05-14T21:39:00Z">
              <w:r w:rsidRPr="000145FD">
                <w:t>April 2023</w:t>
              </w:r>
            </w:ins>
          </w:p>
        </w:tc>
        <w:tc>
          <w:tcPr>
            <w:tcW w:w="6102" w:type="dxa"/>
          </w:tcPr>
          <w:p w14:paraId="3DE14D19" w14:textId="77777777" w:rsidR="00221DD3" w:rsidRPr="000145FD" w:rsidRDefault="00221DD3" w:rsidP="00374D94">
            <w:pPr>
              <w:pStyle w:val="Listenabsatz"/>
              <w:ind w:left="0"/>
              <w:rPr>
                <w:ins w:id="1450" w:author="Christian Url" w:date="2023-05-14T21:39:00Z"/>
              </w:rPr>
            </w:pPr>
            <w:ins w:id="1451" w:author="Christian Url" w:date="2023-05-14T21:39:00Z">
              <w:r>
                <w:t>279</w:t>
              </w:r>
            </w:ins>
          </w:p>
        </w:tc>
      </w:tr>
    </w:tbl>
    <w:p w14:paraId="45A57AFC" w14:textId="77777777" w:rsidR="00221DD3" w:rsidRPr="000145FD" w:rsidRDefault="00221DD3" w:rsidP="00221DD3">
      <w:pPr>
        <w:pStyle w:val="Listenabsatz"/>
        <w:rPr>
          <w:ins w:id="1452" w:author="Christian Url" w:date="2023-05-14T21:39:00Z"/>
        </w:rPr>
      </w:pPr>
      <w:ins w:id="1453" w:author="Christian Url" w:date="2023-05-14T21:39:00Z">
        <w:r w:rsidRPr="000145FD">
          <w:lastRenderedPageBreak/>
          <w:br/>
        </w:r>
        <w:r w:rsidRPr="000145FD">
          <w:rPr>
            <w:b/>
          </w:rPr>
          <w:t>Structure of the data used to predict the point estimates</w:t>
        </w:r>
      </w:ins>
    </w:p>
    <w:tbl>
      <w:tblPr>
        <w:tblStyle w:val="Tabellenraster"/>
        <w:tblW w:w="0" w:type="auto"/>
        <w:tblInd w:w="720" w:type="dxa"/>
        <w:tblLook w:val="04A0" w:firstRow="1" w:lastRow="0" w:firstColumn="1" w:lastColumn="0" w:noHBand="0" w:noVBand="1"/>
      </w:tblPr>
      <w:tblGrid>
        <w:gridCol w:w="2524"/>
        <w:gridCol w:w="6106"/>
      </w:tblGrid>
      <w:tr w:rsidR="00221DD3" w:rsidRPr="000145FD" w14:paraId="76F1A580" w14:textId="77777777" w:rsidTr="00374D94">
        <w:trPr>
          <w:ins w:id="1454" w:author="Christian Url" w:date="2023-05-14T21:39:00Z"/>
        </w:trPr>
        <w:tc>
          <w:tcPr>
            <w:tcW w:w="2524" w:type="dxa"/>
          </w:tcPr>
          <w:p w14:paraId="786BE7F7" w14:textId="77777777" w:rsidR="00221DD3" w:rsidRPr="000145FD" w:rsidRDefault="00221DD3" w:rsidP="00374D94">
            <w:pPr>
              <w:pStyle w:val="Listenabsatz"/>
              <w:ind w:left="0"/>
              <w:rPr>
                <w:ins w:id="1455" w:author="Christian Url" w:date="2023-05-14T21:39:00Z"/>
                <w:b/>
              </w:rPr>
            </w:pPr>
            <w:ins w:id="1456" w:author="Christian Url" w:date="2023-05-14T21:39:00Z">
              <w:r w:rsidRPr="000145FD">
                <w:rPr>
                  <w:b/>
                </w:rPr>
                <w:t>Attribute Name</w:t>
              </w:r>
            </w:ins>
          </w:p>
        </w:tc>
        <w:tc>
          <w:tcPr>
            <w:tcW w:w="6106" w:type="dxa"/>
          </w:tcPr>
          <w:p w14:paraId="5EAEE770" w14:textId="77777777" w:rsidR="00221DD3" w:rsidRPr="000145FD" w:rsidRDefault="00221DD3" w:rsidP="00374D94">
            <w:pPr>
              <w:pStyle w:val="Listenabsatz"/>
              <w:ind w:left="0"/>
              <w:rPr>
                <w:ins w:id="1457" w:author="Christian Url" w:date="2023-05-14T21:39:00Z"/>
                <w:b/>
              </w:rPr>
            </w:pPr>
            <w:ins w:id="1458" w:author="Christian Url" w:date="2023-05-14T21:39:00Z">
              <w:r w:rsidRPr="000145FD">
                <w:rPr>
                  <w:b/>
                </w:rPr>
                <w:t>Attribute Description</w:t>
              </w:r>
            </w:ins>
          </w:p>
        </w:tc>
      </w:tr>
      <w:tr w:rsidR="00221DD3" w:rsidRPr="000145FD" w14:paraId="792577DC" w14:textId="77777777" w:rsidTr="00374D94">
        <w:trPr>
          <w:ins w:id="1459" w:author="Christian Url" w:date="2023-05-14T21:39:00Z"/>
        </w:trPr>
        <w:tc>
          <w:tcPr>
            <w:tcW w:w="2524" w:type="dxa"/>
          </w:tcPr>
          <w:p w14:paraId="2F671C55" w14:textId="77777777" w:rsidR="00221DD3" w:rsidRPr="000145FD" w:rsidRDefault="00221DD3" w:rsidP="00374D94">
            <w:pPr>
              <w:pStyle w:val="Listenabsatz"/>
              <w:ind w:left="0"/>
              <w:rPr>
                <w:ins w:id="1460" w:author="Christian Url" w:date="2023-05-14T21:39:00Z"/>
              </w:rPr>
            </w:pPr>
            <w:ins w:id="1461" w:author="Christian Url" w:date="2023-05-14T21:39:00Z">
              <w:r>
                <w:t>target</w:t>
              </w:r>
            </w:ins>
          </w:p>
        </w:tc>
        <w:tc>
          <w:tcPr>
            <w:tcW w:w="6106" w:type="dxa"/>
          </w:tcPr>
          <w:p w14:paraId="21B6B409" w14:textId="77777777" w:rsidR="00221DD3" w:rsidRPr="000145FD" w:rsidRDefault="00221DD3" w:rsidP="00374D94">
            <w:pPr>
              <w:pStyle w:val="Listenabsatz"/>
              <w:ind w:left="0"/>
              <w:rPr>
                <w:ins w:id="1462" w:author="Christian Url" w:date="2023-05-14T21:39:00Z"/>
              </w:rPr>
            </w:pPr>
            <w:ins w:id="1463" w:author="Christian Url" w:date="2023-05-14T21:39:00Z">
              <w:r>
                <w:t>Producer prices in industry</w:t>
              </w:r>
            </w:ins>
          </w:p>
        </w:tc>
      </w:tr>
    </w:tbl>
    <w:p w14:paraId="23BD1C12" w14:textId="77777777" w:rsidR="00221DD3" w:rsidRDefault="00221DD3" w:rsidP="003E4F43">
      <w:pPr>
        <w:rPr>
          <w:ins w:id="1464" w:author="Christian Url" w:date="2023-05-14T21:40:00Z"/>
          <w:lang w:val="en-GB"/>
        </w:rPr>
      </w:pPr>
    </w:p>
    <w:p w14:paraId="10236B28" w14:textId="6198F86C" w:rsidR="00221DD3" w:rsidRPr="000145FD" w:rsidRDefault="00221DD3" w:rsidP="00221DD3">
      <w:pPr>
        <w:rPr>
          <w:ins w:id="1465" w:author="Christian Url" w:date="2023-05-14T21:40:00Z"/>
          <w:b/>
          <w:lang w:val="en-GB"/>
        </w:rPr>
      </w:pPr>
      <w:ins w:id="1466" w:author="Christian Url" w:date="2023-05-14T21:40:00Z">
        <w:r w:rsidRPr="000145FD">
          <w:rPr>
            <w:b/>
            <w:lang w:val="en-GB"/>
          </w:rPr>
          <w:t>Country_</w:t>
        </w:r>
        <w:r>
          <w:rPr>
            <w:b/>
            <w:lang w:val="en-GB"/>
          </w:rPr>
          <w:t>22: PT</w:t>
        </w:r>
      </w:ins>
    </w:p>
    <w:p w14:paraId="39D2A324" w14:textId="77777777" w:rsidR="00221DD3" w:rsidRPr="000145FD" w:rsidRDefault="00221DD3" w:rsidP="00221DD3">
      <w:pPr>
        <w:pStyle w:val="Listenabsatz"/>
        <w:numPr>
          <w:ilvl w:val="0"/>
          <w:numId w:val="1"/>
        </w:numPr>
        <w:rPr>
          <w:ins w:id="1467" w:author="Christian Url" w:date="2023-05-14T21:40:00Z"/>
        </w:rPr>
      </w:pPr>
      <w:ins w:id="1468" w:author="Christian Url" w:date="2023-05-14T21:40:00Z">
        <w:r>
          <w:t>Producer prices in industry (domestic market) - PPI (Eurobase codes: STS_INPPD_M, INDIC_BT: PRIN, NACE_R2: B-E36, S_ADJ: NSA, UNIT: I15) [</w:t>
        </w:r>
        <w:r w:rsidRPr="003E4F43">
          <w:t>https://ec.europa.eu/eurostat/databrowser/view/STS_INPPD_M/default/table?lang=en</w:t>
        </w:r>
        <w:r w:rsidRPr="000145FD">
          <w:br/>
        </w:r>
        <w:r w:rsidRPr="000145FD">
          <w:rPr>
            <w:b/>
          </w:rPr>
          <w:t>Number of data points collected from the data source (for each reference period)</w:t>
        </w:r>
      </w:ins>
    </w:p>
    <w:tbl>
      <w:tblPr>
        <w:tblStyle w:val="Tabellenraster"/>
        <w:tblW w:w="0" w:type="auto"/>
        <w:tblInd w:w="720" w:type="dxa"/>
        <w:tblLook w:val="04A0" w:firstRow="1" w:lastRow="0" w:firstColumn="1" w:lastColumn="0" w:noHBand="0" w:noVBand="1"/>
      </w:tblPr>
      <w:tblGrid>
        <w:gridCol w:w="2528"/>
        <w:gridCol w:w="6102"/>
      </w:tblGrid>
      <w:tr w:rsidR="00221DD3" w:rsidRPr="000145FD" w14:paraId="335D71B6" w14:textId="77777777" w:rsidTr="00374D94">
        <w:trPr>
          <w:ins w:id="1469" w:author="Christian Url" w:date="2023-05-14T21:40:00Z"/>
        </w:trPr>
        <w:tc>
          <w:tcPr>
            <w:tcW w:w="2528" w:type="dxa"/>
          </w:tcPr>
          <w:p w14:paraId="60C96C1A" w14:textId="77777777" w:rsidR="00221DD3" w:rsidRPr="000145FD" w:rsidRDefault="00221DD3" w:rsidP="00374D94">
            <w:pPr>
              <w:pStyle w:val="Listenabsatz"/>
              <w:ind w:left="0"/>
              <w:rPr>
                <w:ins w:id="1470" w:author="Christian Url" w:date="2023-05-14T21:40:00Z"/>
              </w:rPr>
            </w:pPr>
            <w:ins w:id="1471" w:author="Christian Url" w:date="2023-05-14T21:40:00Z">
              <w:r w:rsidRPr="000145FD">
                <w:t>September 2022</w:t>
              </w:r>
            </w:ins>
          </w:p>
        </w:tc>
        <w:tc>
          <w:tcPr>
            <w:tcW w:w="6102" w:type="dxa"/>
          </w:tcPr>
          <w:p w14:paraId="2A44FAFC" w14:textId="77777777" w:rsidR="00221DD3" w:rsidRPr="000145FD" w:rsidRDefault="00221DD3" w:rsidP="00374D94">
            <w:pPr>
              <w:pStyle w:val="Listenabsatz"/>
              <w:ind w:left="0"/>
              <w:rPr>
                <w:ins w:id="1472" w:author="Christian Url" w:date="2023-05-14T21:40:00Z"/>
              </w:rPr>
            </w:pPr>
            <w:ins w:id="1473" w:author="Christian Url" w:date="2023-05-14T21:40:00Z">
              <w:r>
                <w:t>272</w:t>
              </w:r>
            </w:ins>
          </w:p>
        </w:tc>
      </w:tr>
      <w:tr w:rsidR="00221DD3" w:rsidRPr="000145FD" w14:paraId="2EDC76D2" w14:textId="77777777" w:rsidTr="00374D94">
        <w:trPr>
          <w:ins w:id="1474" w:author="Christian Url" w:date="2023-05-14T21:40:00Z"/>
        </w:trPr>
        <w:tc>
          <w:tcPr>
            <w:tcW w:w="2528" w:type="dxa"/>
          </w:tcPr>
          <w:p w14:paraId="22E016A1" w14:textId="77777777" w:rsidR="00221DD3" w:rsidRPr="000145FD" w:rsidRDefault="00221DD3" w:rsidP="00374D94">
            <w:pPr>
              <w:pStyle w:val="Listenabsatz"/>
              <w:ind w:left="0"/>
              <w:rPr>
                <w:ins w:id="1475" w:author="Christian Url" w:date="2023-05-14T21:40:00Z"/>
              </w:rPr>
            </w:pPr>
            <w:ins w:id="1476" w:author="Christian Url" w:date="2023-05-14T21:40:00Z">
              <w:r w:rsidRPr="000145FD">
                <w:t>October 2022</w:t>
              </w:r>
            </w:ins>
          </w:p>
        </w:tc>
        <w:tc>
          <w:tcPr>
            <w:tcW w:w="6102" w:type="dxa"/>
          </w:tcPr>
          <w:p w14:paraId="09D0EB38" w14:textId="77777777" w:rsidR="00221DD3" w:rsidRPr="000145FD" w:rsidRDefault="00221DD3" w:rsidP="00374D94">
            <w:pPr>
              <w:pStyle w:val="Listenabsatz"/>
              <w:ind w:left="0"/>
              <w:rPr>
                <w:ins w:id="1477" w:author="Christian Url" w:date="2023-05-14T21:40:00Z"/>
              </w:rPr>
            </w:pPr>
            <w:ins w:id="1478" w:author="Christian Url" w:date="2023-05-14T21:40:00Z">
              <w:r>
                <w:t>273</w:t>
              </w:r>
            </w:ins>
          </w:p>
        </w:tc>
      </w:tr>
      <w:tr w:rsidR="00221DD3" w:rsidRPr="000145FD" w14:paraId="44659DB4" w14:textId="77777777" w:rsidTr="00374D94">
        <w:trPr>
          <w:ins w:id="1479" w:author="Christian Url" w:date="2023-05-14T21:40:00Z"/>
        </w:trPr>
        <w:tc>
          <w:tcPr>
            <w:tcW w:w="2528" w:type="dxa"/>
          </w:tcPr>
          <w:p w14:paraId="5AC727F6" w14:textId="77777777" w:rsidR="00221DD3" w:rsidRPr="000145FD" w:rsidRDefault="00221DD3" w:rsidP="00374D94">
            <w:pPr>
              <w:pStyle w:val="Listenabsatz"/>
              <w:ind w:left="0"/>
              <w:rPr>
                <w:ins w:id="1480" w:author="Christian Url" w:date="2023-05-14T21:40:00Z"/>
              </w:rPr>
            </w:pPr>
            <w:ins w:id="1481" w:author="Christian Url" w:date="2023-05-14T21:40:00Z">
              <w:r w:rsidRPr="000145FD">
                <w:t>November 2022</w:t>
              </w:r>
            </w:ins>
          </w:p>
        </w:tc>
        <w:tc>
          <w:tcPr>
            <w:tcW w:w="6102" w:type="dxa"/>
          </w:tcPr>
          <w:p w14:paraId="2554E1C2" w14:textId="77777777" w:rsidR="00221DD3" w:rsidRPr="000145FD" w:rsidRDefault="00221DD3" w:rsidP="00374D94">
            <w:pPr>
              <w:pStyle w:val="Listenabsatz"/>
              <w:ind w:left="0"/>
              <w:rPr>
                <w:ins w:id="1482" w:author="Christian Url" w:date="2023-05-14T21:40:00Z"/>
              </w:rPr>
            </w:pPr>
            <w:ins w:id="1483" w:author="Christian Url" w:date="2023-05-14T21:40:00Z">
              <w:r>
                <w:t>273</w:t>
              </w:r>
            </w:ins>
          </w:p>
        </w:tc>
      </w:tr>
      <w:tr w:rsidR="00221DD3" w:rsidRPr="000145FD" w14:paraId="72FF42C0" w14:textId="77777777" w:rsidTr="00374D94">
        <w:trPr>
          <w:ins w:id="1484" w:author="Christian Url" w:date="2023-05-14T21:40:00Z"/>
        </w:trPr>
        <w:tc>
          <w:tcPr>
            <w:tcW w:w="2528" w:type="dxa"/>
          </w:tcPr>
          <w:p w14:paraId="095FCE26" w14:textId="77777777" w:rsidR="00221DD3" w:rsidRPr="000145FD" w:rsidRDefault="00221DD3" w:rsidP="00374D94">
            <w:pPr>
              <w:pStyle w:val="Listenabsatz"/>
              <w:ind w:left="0"/>
              <w:rPr>
                <w:ins w:id="1485" w:author="Christian Url" w:date="2023-05-14T21:40:00Z"/>
              </w:rPr>
            </w:pPr>
            <w:ins w:id="1486" w:author="Christian Url" w:date="2023-05-14T21:40:00Z">
              <w:r w:rsidRPr="000145FD">
                <w:t>December 2022</w:t>
              </w:r>
            </w:ins>
          </w:p>
        </w:tc>
        <w:tc>
          <w:tcPr>
            <w:tcW w:w="6102" w:type="dxa"/>
          </w:tcPr>
          <w:p w14:paraId="3B742D6B" w14:textId="77777777" w:rsidR="00221DD3" w:rsidRPr="000145FD" w:rsidRDefault="00221DD3" w:rsidP="00374D94">
            <w:pPr>
              <w:pStyle w:val="Listenabsatz"/>
              <w:ind w:left="0"/>
              <w:rPr>
                <w:ins w:id="1487" w:author="Christian Url" w:date="2023-05-14T21:40:00Z"/>
              </w:rPr>
            </w:pPr>
            <w:ins w:id="1488" w:author="Christian Url" w:date="2023-05-14T21:40:00Z">
              <w:r>
                <w:t>273</w:t>
              </w:r>
            </w:ins>
          </w:p>
        </w:tc>
      </w:tr>
      <w:tr w:rsidR="00221DD3" w:rsidRPr="000145FD" w14:paraId="70D70936" w14:textId="77777777" w:rsidTr="00374D94">
        <w:trPr>
          <w:ins w:id="1489" w:author="Christian Url" w:date="2023-05-14T21:40:00Z"/>
        </w:trPr>
        <w:tc>
          <w:tcPr>
            <w:tcW w:w="2528" w:type="dxa"/>
          </w:tcPr>
          <w:p w14:paraId="45B0BAA2" w14:textId="77777777" w:rsidR="00221DD3" w:rsidRPr="000145FD" w:rsidRDefault="00221DD3" w:rsidP="00374D94">
            <w:pPr>
              <w:pStyle w:val="Listenabsatz"/>
              <w:ind w:left="0"/>
              <w:rPr>
                <w:ins w:id="1490" w:author="Christian Url" w:date="2023-05-14T21:40:00Z"/>
              </w:rPr>
            </w:pPr>
            <w:ins w:id="1491" w:author="Christian Url" w:date="2023-05-14T21:40:00Z">
              <w:r w:rsidRPr="000145FD">
                <w:t>January 2023</w:t>
              </w:r>
            </w:ins>
          </w:p>
        </w:tc>
        <w:tc>
          <w:tcPr>
            <w:tcW w:w="6102" w:type="dxa"/>
          </w:tcPr>
          <w:p w14:paraId="27F4AE7F" w14:textId="77777777" w:rsidR="00221DD3" w:rsidRPr="000145FD" w:rsidRDefault="00221DD3" w:rsidP="00374D94">
            <w:pPr>
              <w:pStyle w:val="Listenabsatz"/>
              <w:ind w:left="0"/>
              <w:rPr>
                <w:ins w:id="1492" w:author="Christian Url" w:date="2023-05-14T21:40:00Z"/>
              </w:rPr>
            </w:pPr>
            <w:ins w:id="1493" w:author="Christian Url" w:date="2023-05-14T21:40:00Z">
              <w:r>
                <w:t>276</w:t>
              </w:r>
            </w:ins>
          </w:p>
        </w:tc>
      </w:tr>
      <w:tr w:rsidR="00221DD3" w:rsidRPr="000145FD" w14:paraId="06732B6A" w14:textId="77777777" w:rsidTr="00374D94">
        <w:trPr>
          <w:ins w:id="1494" w:author="Christian Url" w:date="2023-05-14T21:40:00Z"/>
        </w:trPr>
        <w:tc>
          <w:tcPr>
            <w:tcW w:w="2528" w:type="dxa"/>
          </w:tcPr>
          <w:p w14:paraId="04895CF9" w14:textId="77777777" w:rsidR="00221DD3" w:rsidRPr="000145FD" w:rsidRDefault="00221DD3" w:rsidP="00374D94">
            <w:pPr>
              <w:pStyle w:val="Listenabsatz"/>
              <w:ind w:left="0"/>
              <w:rPr>
                <w:ins w:id="1495" w:author="Christian Url" w:date="2023-05-14T21:40:00Z"/>
              </w:rPr>
            </w:pPr>
            <w:ins w:id="1496" w:author="Christian Url" w:date="2023-05-14T21:40:00Z">
              <w:r w:rsidRPr="000145FD">
                <w:t>February 2023</w:t>
              </w:r>
            </w:ins>
          </w:p>
        </w:tc>
        <w:tc>
          <w:tcPr>
            <w:tcW w:w="6102" w:type="dxa"/>
          </w:tcPr>
          <w:p w14:paraId="24C075C7" w14:textId="77777777" w:rsidR="00221DD3" w:rsidRPr="000145FD" w:rsidRDefault="00221DD3" w:rsidP="00374D94">
            <w:pPr>
              <w:pStyle w:val="Listenabsatz"/>
              <w:ind w:left="0"/>
              <w:rPr>
                <w:ins w:id="1497" w:author="Christian Url" w:date="2023-05-14T21:40:00Z"/>
              </w:rPr>
            </w:pPr>
            <w:ins w:id="1498" w:author="Christian Url" w:date="2023-05-14T21:40:00Z">
              <w:r>
                <w:t>276</w:t>
              </w:r>
            </w:ins>
          </w:p>
        </w:tc>
      </w:tr>
      <w:tr w:rsidR="00221DD3" w:rsidRPr="000145FD" w14:paraId="70DA7899" w14:textId="77777777" w:rsidTr="00374D94">
        <w:trPr>
          <w:ins w:id="1499" w:author="Christian Url" w:date="2023-05-14T21:40:00Z"/>
        </w:trPr>
        <w:tc>
          <w:tcPr>
            <w:tcW w:w="2528" w:type="dxa"/>
          </w:tcPr>
          <w:p w14:paraId="0B552600" w14:textId="77777777" w:rsidR="00221DD3" w:rsidRPr="000145FD" w:rsidRDefault="00221DD3" w:rsidP="00374D94">
            <w:pPr>
              <w:pStyle w:val="Listenabsatz"/>
              <w:ind w:left="0"/>
              <w:rPr>
                <w:ins w:id="1500" w:author="Christian Url" w:date="2023-05-14T21:40:00Z"/>
              </w:rPr>
            </w:pPr>
            <w:ins w:id="1501" w:author="Christian Url" w:date="2023-05-14T21:40:00Z">
              <w:r w:rsidRPr="000145FD">
                <w:t>March 2023</w:t>
              </w:r>
            </w:ins>
          </w:p>
        </w:tc>
        <w:tc>
          <w:tcPr>
            <w:tcW w:w="6102" w:type="dxa"/>
          </w:tcPr>
          <w:p w14:paraId="5C9F9315" w14:textId="77777777" w:rsidR="00221DD3" w:rsidRPr="000145FD" w:rsidRDefault="00221DD3" w:rsidP="00374D94">
            <w:pPr>
              <w:pStyle w:val="Listenabsatz"/>
              <w:ind w:left="0"/>
              <w:rPr>
                <w:ins w:id="1502" w:author="Christian Url" w:date="2023-05-14T21:40:00Z"/>
              </w:rPr>
            </w:pPr>
            <w:ins w:id="1503" w:author="Christian Url" w:date="2023-05-14T21:40:00Z">
              <w:r>
                <w:t>278</w:t>
              </w:r>
            </w:ins>
          </w:p>
        </w:tc>
      </w:tr>
      <w:tr w:rsidR="00221DD3" w:rsidRPr="000145FD" w14:paraId="5D8ACD03" w14:textId="77777777" w:rsidTr="00374D94">
        <w:trPr>
          <w:ins w:id="1504" w:author="Christian Url" w:date="2023-05-14T21:40:00Z"/>
        </w:trPr>
        <w:tc>
          <w:tcPr>
            <w:tcW w:w="2528" w:type="dxa"/>
          </w:tcPr>
          <w:p w14:paraId="08517BF9" w14:textId="77777777" w:rsidR="00221DD3" w:rsidRPr="000145FD" w:rsidRDefault="00221DD3" w:rsidP="00374D94">
            <w:pPr>
              <w:pStyle w:val="Listenabsatz"/>
              <w:ind w:left="0"/>
              <w:rPr>
                <w:ins w:id="1505" w:author="Christian Url" w:date="2023-05-14T21:40:00Z"/>
              </w:rPr>
            </w:pPr>
            <w:ins w:id="1506" w:author="Christian Url" w:date="2023-05-14T21:40:00Z">
              <w:r w:rsidRPr="000145FD">
                <w:t>April 2023</w:t>
              </w:r>
            </w:ins>
          </w:p>
        </w:tc>
        <w:tc>
          <w:tcPr>
            <w:tcW w:w="6102" w:type="dxa"/>
          </w:tcPr>
          <w:p w14:paraId="390DB2A2" w14:textId="77777777" w:rsidR="00221DD3" w:rsidRPr="000145FD" w:rsidRDefault="00221DD3" w:rsidP="00374D94">
            <w:pPr>
              <w:pStyle w:val="Listenabsatz"/>
              <w:ind w:left="0"/>
              <w:rPr>
                <w:ins w:id="1507" w:author="Christian Url" w:date="2023-05-14T21:40:00Z"/>
              </w:rPr>
            </w:pPr>
            <w:ins w:id="1508" w:author="Christian Url" w:date="2023-05-14T21:40:00Z">
              <w:r>
                <w:t>279</w:t>
              </w:r>
            </w:ins>
          </w:p>
        </w:tc>
      </w:tr>
    </w:tbl>
    <w:p w14:paraId="30E7D5F7" w14:textId="77777777" w:rsidR="00221DD3" w:rsidRPr="000145FD" w:rsidRDefault="00221DD3" w:rsidP="00221DD3">
      <w:pPr>
        <w:pStyle w:val="Listenabsatz"/>
        <w:rPr>
          <w:ins w:id="1509" w:author="Christian Url" w:date="2023-05-14T21:40:00Z"/>
        </w:rPr>
      </w:pPr>
      <w:ins w:id="1510" w:author="Christian Url" w:date="2023-05-14T21:40:00Z">
        <w:r w:rsidRPr="000145FD">
          <w:br/>
        </w:r>
        <w:r w:rsidRPr="000145FD">
          <w:rPr>
            <w:b/>
          </w:rPr>
          <w:t>Structure of the data used to predict the point estimates</w:t>
        </w:r>
      </w:ins>
    </w:p>
    <w:tbl>
      <w:tblPr>
        <w:tblStyle w:val="Tabellenraster"/>
        <w:tblW w:w="0" w:type="auto"/>
        <w:tblInd w:w="720" w:type="dxa"/>
        <w:tblLook w:val="04A0" w:firstRow="1" w:lastRow="0" w:firstColumn="1" w:lastColumn="0" w:noHBand="0" w:noVBand="1"/>
      </w:tblPr>
      <w:tblGrid>
        <w:gridCol w:w="2524"/>
        <w:gridCol w:w="6106"/>
      </w:tblGrid>
      <w:tr w:rsidR="00221DD3" w:rsidRPr="000145FD" w14:paraId="6A4B14A3" w14:textId="77777777" w:rsidTr="00374D94">
        <w:trPr>
          <w:ins w:id="1511" w:author="Christian Url" w:date="2023-05-14T21:40:00Z"/>
        </w:trPr>
        <w:tc>
          <w:tcPr>
            <w:tcW w:w="2524" w:type="dxa"/>
          </w:tcPr>
          <w:p w14:paraId="49083175" w14:textId="77777777" w:rsidR="00221DD3" w:rsidRPr="000145FD" w:rsidRDefault="00221DD3" w:rsidP="00374D94">
            <w:pPr>
              <w:pStyle w:val="Listenabsatz"/>
              <w:ind w:left="0"/>
              <w:rPr>
                <w:ins w:id="1512" w:author="Christian Url" w:date="2023-05-14T21:40:00Z"/>
                <w:b/>
              </w:rPr>
            </w:pPr>
            <w:ins w:id="1513" w:author="Christian Url" w:date="2023-05-14T21:40:00Z">
              <w:r w:rsidRPr="000145FD">
                <w:rPr>
                  <w:b/>
                </w:rPr>
                <w:t>Attribute Name</w:t>
              </w:r>
            </w:ins>
          </w:p>
        </w:tc>
        <w:tc>
          <w:tcPr>
            <w:tcW w:w="6106" w:type="dxa"/>
          </w:tcPr>
          <w:p w14:paraId="5A5E2F57" w14:textId="77777777" w:rsidR="00221DD3" w:rsidRPr="000145FD" w:rsidRDefault="00221DD3" w:rsidP="00374D94">
            <w:pPr>
              <w:pStyle w:val="Listenabsatz"/>
              <w:ind w:left="0"/>
              <w:rPr>
                <w:ins w:id="1514" w:author="Christian Url" w:date="2023-05-14T21:40:00Z"/>
                <w:b/>
              </w:rPr>
            </w:pPr>
            <w:ins w:id="1515" w:author="Christian Url" w:date="2023-05-14T21:40:00Z">
              <w:r w:rsidRPr="000145FD">
                <w:rPr>
                  <w:b/>
                </w:rPr>
                <w:t>Attribute Description</w:t>
              </w:r>
            </w:ins>
          </w:p>
        </w:tc>
      </w:tr>
      <w:tr w:rsidR="00221DD3" w:rsidRPr="000145FD" w14:paraId="23455D8B" w14:textId="77777777" w:rsidTr="00374D94">
        <w:trPr>
          <w:ins w:id="1516" w:author="Christian Url" w:date="2023-05-14T21:40:00Z"/>
        </w:trPr>
        <w:tc>
          <w:tcPr>
            <w:tcW w:w="2524" w:type="dxa"/>
          </w:tcPr>
          <w:p w14:paraId="5D63B0F7" w14:textId="77777777" w:rsidR="00221DD3" w:rsidRPr="000145FD" w:rsidRDefault="00221DD3" w:rsidP="00374D94">
            <w:pPr>
              <w:pStyle w:val="Listenabsatz"/>
              <w:ind w:left="0"/>
              <w:rPr>
                <w:ins w:id="1517" w:author="Christian Url" w:date="2023-05-14T21:40:00Z"/>
              </w:rPr>
            </w:pPr>
            <w:ins w:id="1518" w:author="Christian Url" w:date="2023-05-14T21:40:00Z">
              <w:r>
                <w:t>target</w:t>
              </w:r>
            </w:ins>
          </w:p>
        </w:tc>
        <w:tc>
          <w:tcPr>
            <w:tcW w:w="6106" w:type="dxa"/>
          </w:tcPr>
          <w:p w14:paraId="5488E851" w14:textId="77777777" w:rsidR="00221DD3" w:rsidRPr="000145FD" w:rsidRDefault="00221DD3" w:rsidP="00374D94">
            <w:pPr>
              <w:pStyle w:val="Listenabsatz"/>
              <w:ind w:left="0"/>
              <w:rPr>
                <w:ins w:id="1519" w:author="Christian Url" w:date="2023-05-14T21:40:00Z"/>
              </w:rPr>
            </w:pPr>
            <w:ins w:id="1520" w:author="Christian Url" w:date="2023-05-14T21:40:00Z">
              <w:r>
                <w:t>Producer prices in industry</w:t>
              </w:r>
            </w:ins>
          </w:p>
        </w:tc>
      </w:tr>
    </w:tbl>
    <w:p w14:paraId="31C44408" w14:textId="77777777" w:rsidR="00221DD3" w:rsidRDefault="00221DD3" w:rsidP="003E4F43">
      <w:pPr>
        <w:rPr>
          <w:ins w:id="1521" w:author="Christian Url" w:date="2023-05-14T21:40:00Z"/>
          <w:lang w:val="en-GB"/>
        </w:rPr>
      </w:pPr>
    </w:p>
    <w:p w14:paraId="1E4D865F" w14:textId="1A42A6BE" w:rsidR="00221DD3" w:rsidRPr="000145FD" w:rsidRDefault="00221DD3" w:rsidP="00221DD3">
      <w:pPr>
        <w:rPr>
          <w:ins w:id="1522" w:author="Christian Url" w:date="2023-05-14T21:40:00Z"/>
          <w:b/>
          <w:lang w:val="en-GB"/>
        </w:rPr>
      </w:pPr>
      <w:ins w:id="1523" w:author="Christian Url" w:date="2023-05-14T21:40:00Z">
        <w:r w:rsidRPr="000145FD">
          <w:rPr>
            <w:b/>
            <w:lang w:val="en-GB"/>
          </w:rPr>
          <w:t>Country</w:t>
        </w:r>
        <w:r>
          <w:rPr>
            <w:b/>
            <w:lang w:val="en-GB"/>
          </w:rPr>
          <w:t>_23: RO</w:t>
        </w:r>
      </w:ins>
    </w:p>
    <w:p w14:paraId="1F28B0CC" w14:textId="77777777" w:rsidR="00221DD3" w:rsidRPr="000145FD" w:rsidRDefault="00221DD3" w:rsidP="00221DD3">
      <w:pPr>
        <w:pStyle w:val="Listenabsatz"/>
        <w:numPr>
          <w:ilvl w:val="0"/>
          <w:numId w:val="1"/>
        </w:numPr>
        <w:rPr>
          <w:ins w:id="1524" w:author="Christian Url" w:date="2023-05-14T21:40:00Z"/>
        </w:rPr>
      </w:pPr>
      <w:ins w:id="1525" w:author="Christian Url" w:date="2023-05-14T21:40:00Z">
        <w:r>
          <w:t>Producer prices in industry (domestic market) - PPI (Eurobase codes: STS_INPPD_M, INDIC_BT: PRIN, NACE_R2: B-E36, S_ADJ: NSA, UNIT: I15) [</w:t>
        </w:r>
        <w:r w:rsidRPr="003E4F43">
          <w:t>https://ec.europa.eu/eurostat/databrowser/view/STS_INPPD_M/default/table?lang=en</w:t>
        </w:r>
        <w:r w:rsidRPr="000145FD">
          <w:br/>
        </w:r>
        <w:r w:rsidRPr="000145FD">
          <w:rPr>
            <w:b/>
          </w:rPr>
          <w:t>Number of data points collected from the data source (for each reference period)</w:t>
        </w:r>
      </w:ins>
    </w:p>
    <w:tbl>
      <w:tblPr>
        <w:tblStyle w:val="Tabellenraster"/>
        <w:tblW w:w="0" w:type="auto"/>
        <w:tblInd w:w="720" w:type="dxa"/>
        <w:tblLook w:val="04A0" w:firstRow="1" w:lastRow="0" w:firstColumn="1" w:lastColumn="0" w:noHBand="0" w:noVBand="1"/>
      </w:tblPr>
      <w:tblGrid>
        <w:gridCol w:w="2528"/>
        <w:gridCol w:w="6102"/>
      </w:tblGrid>
      <w:tr w:rsidR="00221DD3" w:rsidRPr="000145FD" w14:paraId="7CBF9C6F" w14:textId="77777777" w:rsidTr="00374D94">
        <w:trPr>
          <w:ins w:id="1526" w:author="Christian Url" w:date="2023-05-14T21:40:00Z"/>
        </w:trPr>
        <w:tc>
          <w:tcPr>
            <w:tcW w:w="2528" w:type="dxa"/>
          </w:tcPr>
          <w:p w14:paraId="7713441E" w14:textId="77777777" w:rsidR="00221DD3" w:rsidRPr="000145FD" w:rsidRDefault="00221DD3" w:rsidP="00374D94">
            <w:pPr>
              <w:pStyle w:val="Listenabsatz"/>
              <w:ind w:left="0"/>
              <w:rPr>
                <w:ins w:id="1527" w:author="Christian Url" w:date="2023-05-14T21:40:00Z"/>
              </w:rPr>
            </w:pPr>
            <w:ins w:id="1528" w:author="Christian Url" w:date="2023-05-14T21:40:00Z">
              <w:r w:rsidRPr="000145FD">
                <w:t>September 2022</w:t>
              </w:r>
            </w:ins>
          </w:p>
        </w:tc>
        <w:tc>
          <w:tcPr>
            <w:tcW w:w="6102" w:type="dxa"/>
          </w:tcPr>
          <w:p w14:paraId="39293413" w14:textId="6E919CDF" w:rsidR="00221DD3" w:rsidRPr="000145FD" w:rsidRDefault="00221DD3" w:rsidP="00221DD3">
            <w:pPr>
              <w:pStyle w:val="Listenabsatz"/>
              <w:tabs>
                <w:tab w:val="left" w:pos="1019"/>
              </w:tabs>
              <w:ind w:left="0"/>
              <w:rPr>
                <w:ins w:id="1529" w:author="Christian Url" w:date="2023-05-14T21:40:00Z"/>
              </w:rPr>
              <w:pPrChange w:id="1530" w:author="Christian Url" w:date="2023-05-14T21:41:00Z">
                <w:pPr>
                  <w:pStyle w:val="Listenabsatz"/>
                  <w:ind w:left="0"/>
                </w:pPr>
              </w:pPrChange>
            </w:pPr>
            <w:ins w:id="1531" w:author="Christian Url" w:date="2023-05-14T21:41:00Z">
              <w:r>
                <w:t>271</w:t>
              </w:r>
            </w:ins>
          </w:p>
        </w:tc>
      </w:tr>
      <w:tr w:rsidR="00221DD3" w:rsidRPr="000145FD" w14:paraId="14F72C77" w14:textId="77777777" w:rsidTr="00374D94">
        <w:trPr>
          <w:ins w:id="1532" w:author="Christian Url" w:date="2023-05-14T21:40:00Z"/>
        </w:trPr>
        <w:tc>
          <w:tcPr>
            <w:tcW w:w="2528" w:type="dxa"/>
          </w:tcPr>
          <w:p w14:paraId="5DE13EDD" w14:textId="77777777" w:rsidR="00221DD3" w:rsidRPr="000145FD" w:rsidRDefault="00221DD3" w:rsidP="00374D94">
            <w:pPr>
              <w:pStyle w:val="Listenabsatz"/>
              <w:ind w:left="0"/>
              <w:rPr>
                <w:ins w:id="1533" w:author="Christian Url" w:date="2023-05-14T21:40:00Z"/>
              </w:rPr>
            </w:pPr>
            <w:ins w:id="1534" w:author="Christian Url" w:date="2023-05-14T21:40:00Z">
              <w:r w:rsidRPr="000145FD">
                <w:t>October 2022</w:t>
              </w:r>
            </w:ins>
          </w:p>
        </w:tc>
        <w:tc>
          <w:tcPr>
            <w:tcW w:w="6102" w:type="dxa"/>
          </w:tcPr>
          <w:p w14:paraId="25359DE5" w14:textId="48AC6075" w:rsidR="00221DD3" w:rsidRPr="000145FD" w:rsidRDefault="00221DD3" w:rsidP="00374D94">
            <w:pPr>
              <w:pStyle w:val="Listenabsatz"/>
              <w:ind w:left="0"/>
              <w:rPr>
                <w:ins w:id="1535" w:author="Christian Url" w:date="2023-05-14T21:40:00Z"/>
              </w:rPr>
            </w:pPr>
            <w:ins w:id="1536" w:author="Christian Url" w:date="2023-05-14T21:41:00Z">
              <w:r>
                <w:t>272</w:t>
              </w:r>
            </w:ins>
          </w:p>
        </w:tc>
      </w:tr>
      <w:tr w:rsidR="00221DD3" w:rsidRPr="000145FD" w14:paraId="5523DB47" w14:textId="77777777" w:rsidTr="00374D94">
        <w:trPr>
          <w:ins w:id="1537" w:author="Christian Url" w:date="2023-05-14T21:40:00Z"/>
        </w:trPr>
        <w:tc>
          <w:tcPr>
            <w:tcW w:w="2528" w:type="dxa"/>
          </w:tcPr>
          <w:p w14:paraId="697195A3" w14:textId="77777777" w:rsidR="00221DD3" w:rsidRPr="000145FD" w:rsidRDefault="00221DD3" w:rsidP="00374D94">
            <w:pPr>
              <w:pStyle w:val="Listenabsatz"/>
              <w:ind w:left="0"/>
              <w:rPr>
                <w:ins w:id="1538" w:author="Christian Url" w:date="2023-05-14T21:40:00Z"/>
              </w:rPr>
            </w:pPr>
            <w:ins w:id="1539" w:author="Christian Url" w:date="2023-05-14T21:40:00Z">
              <w:r w:rsidRPr="000145FD">
                <w:t>November 2022</w:t>
              </w:r>
            </w:ins>
          </w:p>
        </w:tc>
        <w:tc>
          <w:tcPr>
            <w:tcW w:w="6102" w:type="dxa"/>
          </w:tcPr>
          <w:p w14:paraId="45868833" w14:textId="0C6C11E4" w:rsidR="00221DD3" w:rsidRPr="000145FD" w:rsidRDefault="00221DD3" w:rsidP="00374D94">
            <w:pPr>
              <w:pStyle w:val="Listenabsatz"/>
              <w:ind w:left="0"/>
              <w:rPr>
                <w:ins w:id="1540" w:author="Christian Url" w:date="2023-05-14T21:40:00Z"/>
              </w:rPr>
            </w:pPr>
            <w:ins w:id="1541" w:author="Christian Url" w:date="2023-05-14T21:41:00Z">
              <w:r>
                <w:t>273</w:t>
              </w:r>
            </w:ins>
          </w:p>
        </w:tc>
      </w:tr>
      <w:tr w:rsidR="00221DD3" w:rsidRPr="000145FD" w14:paraId="6B35CD6D" w14:textId="77777777" w:rsidTr="00374D94">
        <w:trPr>
          <w:ins w:id="1542" w:author="Christian Url" w:date="2023-05-14T21:40:00Z"/>
        </w:trPr>
        <w:tc>
          <w:tcPr>
            <w:tcW w:w="2528" w:type="dxa"/>
          </w:tcPr>
          <w:p w14:paraId="5BA008F6" w14:textId="77777777" w:rsidR="00221DD3" w:rsidRPr="000145FD" w:rsidRDefault="00221DD3" w:rsidP="00374D94">
            <w:pPr>
              <w:pStyle w:val="Listenabsatz"/>
              <w:ind w:left="0"/>
              <w:rPr>
                <w:ins w:id="1543" w:author="Christian Url" w:date="2023-05-14T21:40:00Z"/>
              </w:rPr>
            </w:pPr>
            <w:ins w:id="1544" w:author="Christian Url" w:date="2023-05-14T21:40:00Z">
              <w:r w:rsidRPr="000145FD">
                <w:t>December 2022</w:t>
              </w:r>
            </w:ins>
          </w:p>
        </w:tc>
        <w:tc>
          <w:tcPr>
            <w:tcW w:w="6102" w:type="dxa"/>
          </w:tcPr>
          <w:p w14:paraId="25849ADD" w14:textId="77777777" w:rsidR="00221DD3" w:rsidRPr="000145FD" w:rsidRDefault="00221DD3" w:rsidP="00374D94">
            <w:pPr>
              <w:pStyle w:val="Listenabsatz"/>
              <w:ind w:left="0"/>
              <w:rPr>
                <w:ins w:id="1545" w:author="Christian Url" w:date="2023-05-14T21:40:00Z"/>
              </w:rPr>
            </w:pPr>
            <w:ins w:id="1546" w:author="Christian Url" w:date="2023-05-14T21:40:00Z">
              <w:r>
                <w:t>273</w:t>
              </w:r>
            </w:ins>
          </w:p>
        </w:tc>
      </w:tr>
      <w:tr w:rsidR="00221DD3" w:rsidRPr="000145FD" w14:paraId="165AB070" w14:textId="77777777" w:rsidTr="00374D94">
        <w:trPr>
          <w:ins w:id="1547" w:author="Christian Url" w:date="2023-05-14T21:40:00Z"/>
        </w:trPr>
        <w:tc>
          <w:tcPr>
            <w:tcW w:w="2528" w:type="dxa"/>
          </w:tcPr>
          <w:p w14:paraId="0A16B0D5" w14:textId="77777777" w:rsidR="00221DD3" w:rsidRPr="000145FD" w:rsidRDefault="00221DD3" w:rsidP="00374D94">
            <w:pPr>
              <w:pStyle w:val="Listenabsatz"/>
              <w:ind w:left="0"/>
              <w:rPr>
                <w:ins w:id="1548" w:author="Christian Url" w:date="2023-05-14T21:40:00Z"/>
              </w:rPr>
            </w:pPr>
            <w:ins w:id="1549" w:author="Christian Url" w:date="2023-05-14T21:40:00Z">
              <w:r w:rsidRPr="000145FD">
                <w:t>January 2023</w:t>
              </w:r>
            </w:ins>
          </w:p>
        </w:tc>
        <w:tc>
          <w:tcPr>
            <w:tcW w:w="6102" w:type="dxa"/>
          </w:tcPr>
          <w:p w14:paraId="238A93F4" w14:textId="58937429" w:rsidR="00221DD3" w:rsidRPr="000145FD" w:rsidRDefault="00221DD3" w:rsidP="00374D94">
            <w:pPr>
              <w:pStyle w:val="Listenabsatz"/>
              <w:ind w:left="0"/>
              <w:rPr>
                <w:ins w:id="1550" w:author="Christian Url" w:date="2023-05-14T21:40:00Z"/>
              </w:rPr>
            </w:pPr>
            <w:ins w:id="1551" w:author="Christian Url" w:date="2023-05-14T21:41:00Z">
              <w:r>
                <w:t>275</w:t>
              </w:r>
            </w:ins>
          </w:p>
        </w:tc>
      </w:tr>
      <w:tr w:rsidR="00221DD3" w:rsidRPr="000145FD" w14:paraId="77864194" w14:textId="77777777" w:rsidTr="00374D94">
        <w:trPr>
          <w:ins w:id="1552" w:author="Christian Url" w:date="2023-05-14T21:40:00Z"/>
        </w:trPr>
        <w:tc>
          <w:tcPr>
            <w:tcW w:w="2528" w:type="dxa"/>
          </w:tcPr>
          <w:p w14:paraId="302F8664" w14:textId="77777777" w:rsidR="00221DD3" w:rsidRPr="000145FD" w:rsidRDefault="00221DD3" w:rsidP="00374D94">
            <w:pPr>
              <w:pStyle w:val="Listenabsatz"/>
              <w:ind w:left="0"/>
              <w:rPr>
                <w:ins w:id="1553" w:author="Christian Url" w:date="2023-05-14T21:40:00Z"/>
              </w:rPr>
            </w:pPr>
            <w:ins w:id="1554" w:author="Christian Url" w:date="2023-05-14T21:40:00Z">
              <w:r w:rsidRPr="000145FD">
                <w:t>February 2023</w:t>
              </w:r>
            </w:ins>
          </w:p>
        </w:tc>
        <w:tc>
          <w:tcPr>
            <w:tcW w:w="6102" w:type="dxa"/>
          </w:tcPr>
          <w:p w14:paraId="2A436BAB" w14:textId="4177B882" w:rsidR="00221DD3" w:rsidRPr="000145FD" w:rsidRDefault="00221DD3" w:rsidP="00374D94">
            <w:pPr>
              <w:pStyle w:val="Listenabsatz"/>
              <w:ind w:left="0"/>
              <w:rPr>
                <w:ins w:id="1555" w:author="Christian Url" w:date="2023-05-14T21:40:00Z"/>
              </w:rPr>
            </w:pPr>
            <w:ins w:id="1556" w:author="Christian Url" w:date="2023-05-14T21:41:00Z">
              <w:r>
                <w:t>275</w:t>
              </w:r>
            </w:ins>
          </w:p>
        </w:tc>
      </w:tr>
      <w:tr w:rsidR="00221DD3" w:rsidRPr="000145FD" w14:paraId="771328F4" w14:textId="77777777" w:rsidTr="00374D94">
        <w:trPr>
          <w:ins w:id="1557" w:author="Christian Url" w:date="2023-05-14T21:40:00Z"/>
        </w:trPr>
        <w:tc>
          <w:tcPr>
            <w:tcW w:w="2528" w:type="dxa"/>
          </w:tcPr>
          <w:p w14:paraId="748ECF63" w14:textId="77777777" w:rsidR="00221DD3" w:rsidRPr="000145FD" w:rsidRDefault="00221DD3" w:rsidP="00374D94">
            <w:pPr>
              <w:pStyle w:val="Listenabsatz"/>
              <w:ind w:left="0"/>
              <w:rPr>
                <w:ins w:id="1558" w:author="Christian Url" w:date="2023-05-14T21:40:00Z"/>
              </w:rPr>
            </w:pPr>
            <w:ins w:id="1559" w:author="Christian Url" w:date="2023-05-14T21:40:00Z">
              <w:r w:rsidRPr="000145FD">
                <w:t>March 2023</w:t>
              </w:r>
            </w:ins>
          </w:p>
        </w:tc>
        <w:tc>
          <w:tcPr>
            <w:tcW w:w="6102" w:type="dxa"/>
          </w:tcPr>
          <w:p w14:paraId="25B6F64A" w14:textId="6955079D" w:rsidR="00221DD3" w:rsidRPr="000145FD" w:rsidRDefault="00221DD3" w:rsidP="00374D94">
            <w:pPr>
              <w:pStyle w:val="Listenabsatz"/>
              <w:ind w:left="0"/>
              <w:rPr>
                <w:ins w:id="1560" w:author="Christian Url" w:date="2023-05-14T21:40:00Z"/>
              </w:rPr>
            </w:pPr>
            <w:ins w:id="1561" w:author="Christian Url" w:date="2023-05-14T21:41:00Z">
              <w:r>
                <w:t>277</w:t>
              </w:r>
            </w:ins>
          </w:p>
        </w:tc>
      </w:tr>
      <w:tr w:rsidR="00221DD3" w:rsidRPr="000145FD" w14:paraId="4F5126C3" w14:textId="77777777" w:rsidTr="00374D94">
        <w:trPr>
          <w:ins w:id="1562" w:author="Christian Url" w:date="2023-05-14T21:40:00Z"/>
        </w:trPr>
        <w:tc>
          <w:tcPr>
            <w:tcW w:w="2528" w:type="dxa"/>
          </w:tcPr>
          <w:p w14:paraId="3517220F" w14:textId="77777777" w:rsidR="00221DD3" w:rsidRPr="000145FD" w:rsidRDefault="00221DD3" w:rsidP="00374D94">
            <w:pPr>
              <w:pStyle w:val="Listenabsatz"/>
              <w:ind w:left="0"/>
              <w:rPr>
                <w:ins w:id="1563" w:author="Christian Url" w:date="2023-05-14T21:40:00Z"/>
              </w:rPr>
            </w:pPr>
            <w:ins w:id="1564" w:author="Christian Url" w:date="2023-05-14T21:40:00Z">
              <w:r w:rsidRPr="000145FD">
                <w:t>April 2023</w:t>
              </w:r>
            </w:ins>
          </w:p>
        </w:tc>
        <w:tc>
          <w:tcPr>
            <w:tcW w:w="6102" w:type="dxa"/>
          </w:tcPr>
          <w:p w14:paraId="53827862" w14:textId="366AC1D9" w:rsidR="00221DD3" w:rsidRPr="000145FD" w:rsidRDefault="00221DD3" w:rsidP="00374D94">
            <w:pPr>
              <w:pStyle w:val="Listenabsatz"/>
              <w:ind w:left="0"/>
              <w:rPr>
                <w:ins w:id="1565" w:author="Christian Url" w:date="2023-05-14T21:40:00Z"/>
              </w:rPr>
            </w:pPr>
            <w:ins w:id="1566" w:author="Christian Url" w:date="2023-05-14T21:41:00Z">
              <w:r>
                <w:t>278</w:t>
              </w:r>
            </w:ins>
          </w:p>
        </w:tc>
      </w:tr>
    </w:tbl>
    <w:p w14:paraId="7748D48A" w14:textId="77777777" w:rsidR="00221DD3" w:rsidRPr="000145FD" w:rsidRDefault="00221DD3" w:rsidP="00221DD3">
      <w:pPr>
        <w:pStyle w:val="Listenabsatz"/>
        <w:rPr>
          <w:ins w:id="1567" w:author="Christian Url" w:date="2023-05-14T21:40:00Z"/>
        </w:rPr>
      </w:pPr>
      <w:ins w:id="1568" w:author="Christian Url" w:date="2023-05-14T21:40:00Z">
        <w:r w:rsidRPr="000145FD">
          <w:br/>
        </w:r>
        <w:r w:rsidRPr="000145FD">
          <w:rPr>
            <w:b/>
          </w:rPr>
          <w:t>Structure of the data used to predict the point estimates</w:t>
        </w:r>
      </w:ins>
    </w:p>
    <w:tbl>
      <w:tblPr>
        <w:tblStyle w:val="Tabellenraster"/>
        <w:tblW w:w="0" w:type="auto"/>
        <w:tblInd w:w="720" w:type="dxa"/>
        <w:tblLook w:val="04A0" w:firstRow="1" w:lastRow="0" w:firstColumn="1" w:lastColumn="0" w:noHBand="0" w:noVBand="1"/>
      </w:tblPr>
      <w:tblGrid>
        <w:gridCol w:w="2524"/>
        <w:gridCol w:w="6106"/>
      </w:tblGrid>
      <w:tr w:rsidR="00221DD3" w:rsidRPr="000145FD" w14:paraId="5B40CE26" w14:textId="77777777" w:rsidTr="00374D94">
        <w:trPr>
          <w:ins w:id="1569" w:author="Christian Url" w:date="2023-05-14T21:40:00Z"/>
        </w:trPr>
        <w:tc>
          <w:tcPr>
            <w:tcW w:w="2524" w:type="dxa"/>
          </w:tcPr>
          <w:p w14:paraId="400E99D5" w14:textId="77777777" w:rsidR="00221DD3" w:rsidRPr="000145FD" w:rsidRDefault="00221DD3" w:rsidP="00374D94">
            <w:pPr>
              <w:pStyle w:val="Listenabsatz"/>
              <w:ind w:left="0"/>
              <w:rPr>
                <w:ins w:id="1570" w:author="Christian Url" w:date="2023-05-14T21:40:00Z"/>
                <w:b/>
              </w:rPr>
            </w:pPr>
            <w:ins w:id="1571" w:author="Christian Url" w:date="2023-05-14T21:40:00Z">
              <w:r w:rsidRPr="000145FD">
                <w:rPr>
                  <w:b/>
                </w:rPr>
                <w:t>Attribute Name</w:t>
              </w:r>
            </w:ins>
          </w:p>
        </w:tc>
        <w:tc>
          <w:tcPr>
            <w:tcW w:w="6106" w:type="dxa"/>
          </w:tcPr>
          <w:p w14:paraId="0B306935" w14:textId="77777777" w:rsidR="00221DD3" w:rsidRPr="000145FD" w:rsidRDefault="00221DD3" w:rsidP="00374D94">
            <w:pPr>
              <w:pStyle w:val="Listenabsatz"/>
              <w:ind w:left="0"/>
              <w:rPr>
                <w:ins w:id="1572" w:author="Christian Url" w:date="2023-05-14T21:40:00Z"/>
                <w:b/>
              </w:rPr>
            </w:pPr>
            <w:ins w:id="1573" w:author="Christian Url" w:date="2023-05-14T21:40:00Z">
              <w:r w:rsidRPr="000145FD">
                <w:rPr>
                  <w:b/>
                </w:rPr>
                <w:t>Attribute Description</w:t>
              </w:r>
            </w:ins>
          </w:p>
        </w:tc>
      </w:tr>
      <w:tr w:rsidR="00221DD3" w:rsidRPr="000145FD" w14:paraId="07C2C038" w14:textId="77777777" w:rsidTr="00374D94">
        <w:trPr>
          <w:ins w:id="1574" w:author="Christian Url" w:date="2023-05-14T21:40:00Z"/>
        </w:trPr>
        <w:tc>
          <w:tcPr>
            <w:tcW w:w="2524" w:type="dxa"/>
          </w:tcPr>
          <w:p w14:paraId="603174F9" w14:textId="77777777" w:rsidR="00221DD3" w:rsidRPr="000145FD" w:rsidRDefault="00221DD3" w:rsidP="00374D94">
            <w:pPr>
              <w:pStyle w:val="Listenabsatz"/>
              <w:ind w:left="0"/>
              <w:rPr>
                <w:ins w:id="1575" w:author="Christian Url" w:date="2023-05-14T21:40:00Z"/>
              </w:rPr>
            </w:pPr>
            <w:ins w:id="1576" w:author="Christian Url" w:date="2023-05-14T21:40:00Z">
              <w:r>
                <w:t>target</w:t>
              </w:r>
            </w:ins>
          </w:p>
        </w:tc>
        <w:tc>
          <w:tcPr>
            <w:tcW w:w="6106" w:type="dxa"/>
          </w:tcPr>
          <w:p w14:paraId="6461673F" w14:textId="77777777" w:rsidR="00221DD3" w:rsidRPr="000145FD" w:rsidRDefault="00221DD3" w:rsidP="00374D94">
            <w:pPr>
              <w:pStyle w:val="Listenabsatz"/>
              <w:ind w:left="0"/>
              <w:rPr>
                <w:ins w:id="1577" w:author="Christian Url" w:date="2023-05-14T21:40:00Z"/>
              </w:rPr>
            </w:pPr>
            <w:ins w:id="1578" w:author="Christian Url" w:date="2023-05-14T21:40:00Z">
              <w:r>
                <w:t>Producer prices in industry</w:t>
              </w:r>
            </w:ins>
          </w:p>
        </w:tc>
      </w:tr>
    </w:tbl>
    <w:p w14:paraId="381B7E5D" w14:textId="77777777" w:rsidR="00221DD3" w:rsidRDefault="00221DD3" w:rsidP="003E4F43">
      <w:pPr>
        <w:rPr>
          <w:ins w:id="1579" w:author="Christian Url" w:date="2023-05-14T21:41:00Z"/>
          <w:lang w:val="en-GB"/>
        </w:rPr>
      </w:pPr>
    </w:p>
    <w:p w14:paraId="0846CA20" w14:textId="77A880DA" w:rsidR="00221DD3" w:rsidRPr="000145FD" w:rsidRDefault="00221DD3" w:rsidP="00221DD3">
      <w:pPr>
        <w:rPr>
          <w:ins w:id="1580" w:author="Christian Url" w:date="2023-05-14T21:41:00Z"/>
          <w:b/>
          <w:lang w:val="en-GB"/>
        </w:rPr>
      </w:pPr>
      <w:ins w:id="1581" w:author="Christian Url" w:date="2023-05-14T21:41:00Z">
        <w:r w:rsidRPr="000145FD">
          <w:rPr>
            <w:b/>
            <w:lang w:val="en-GB"/>
          </w:rPr>
          <w:t>Country_</w:t>
        </w:r>
        <w:r>
          <w:rPr>
            <w:b/>
            <w:lang w:val="en-GB"/>
          </w:rPr>
          <w:t>24: SI</w:t>
        </w:r>
      </w:ins>
    </w:p>
    <w:p w14:paraId="1EC4EDFE" w14:textId="0540C7E8" w:rsidR="00221DD3" w:rsidRPr="000145FD" w:rsidRDefault="00221DD3" w:rsidP="00221DD3">
      <w:pPr>
        <w:pStyle w:val="Listenabsatz"/>
        <w:numPr>
          <w:ilvl w:val="0"/>
          <w:numId w:val="1"/>
        </w:numPr>
        <w:rPr>
          <w:ins w:id="1582" w:author="Christian Url" w:date="2023-05-14T21:41:00Z"/>
        </w:rPr>
      </w:pPr>
      <w:ins w:id="1583" w:author="Christian Url" w:date="2023-05-14T21:41:00Z">
        <w:r>
          <w:lastRenderedPageBreak/>
          <w:t xml:space="preserve">Producer prices in industry (domestic market) </w:t>
        </w:r>
        <w:r>
          <w:t>–</w:t>
        </w:r>
        <w:r>
          <w:t xml:space="preserve"> PPI (Eurobase codes: STS_INPPD_M, INDIC_BT: PRIN, NACE_R2: B-E36, S_ADJ: NSA, UNIT: I15) [</w:t>
        </w:r>
        <w:r w:rsidRPr="003E4F43">
          <w:t>https://ec.europa.eu/</w:t>
        </w:r>
        <w:r>
          <w:pgNum/>
          <w:t>urostat</w:t>
        </w:r>
        <w:r w:rsidRPr="003E4F43">
          <w:t>/databrowser/view/STS_INPPD_M/default/table?lang=en</w:t>
        </w:r>
        <w:r w:rsidRPr="000145FD">
          <w:br/>
        </w:r>
        <w:r w:rsidRPr="000145FD">
          <w:rPr>
            <w:b/>
          </w:rPr>
          <w:t>Number of data points collected from the data source (for each reference period)</w:t>
        </w:r>
      </w:ins>
    </w:p>
    <w:tbl>
      <w:tblPr>
        <w:tblStyle w:val="Tabellenraster"/>
        <w:tblW w:w="0" w:type="auto"/>
        <w:tblInd w:w="720" w:type="dxa"/>
        <w:tblLook w:val="04A0" w:firstRow="1" w:lastRow="0" w:firstColumn="1" w:lastColumn="0" w:noHBand="0" w:noVBand="1"/>
      </w:tblPr>
      <w:tblGrid>
        <w:gridCol w:w="2528"/>
        <w:gridCol w:w="6102"/>
      </w:tblGrid>
      <w:tr w:rsidR="00221DD3" w:rsidRPr="000145FD" w14:paraId="3795D3FC" w14:textId="77777777" w:rsidTr="00374D94">
        <w:trPr>
          <w:ins w:id="1584" w:author="Christian Url" w:date="2023-05-14T21:41:00Z"/>
        </w:trPr>
        <w:tc>
          <w:tcPr>
            <w:tcW w:w="2528" w:type="dxa"/>
          </w:tcPr>
          <w:p w14:paraId="03EADDE1" w14:textId="77777777" w:rsidR="00221DD3" w:rsidRPr="000145FD" w:rsidRDefault="00221DD3" w:rsidP="00374D94">
            <w:pPr>
              <w:pStyle w:val="Listenabsatz"/>
              <w:ind w:left="0"/>
              <w:rPr>
                <w:ins w:id="1585" w:author="Christian Url" w:date="2023-05-14T21:41:00Z"/>
              </w:rPr>
            </w:pPr>
            <w:ins w:id="1586" w:author="Christian Url" w:date="2023-05-14T21:41:00Z">
              <w:r w:rsidRPr="000145FD">
                <w:t>September 2022</w:t>
              </w:r>
            </w:ins>
          </w:p>
        </w:tc>
        <w:tc>
          <w:tcPr>
            <w:tcW w:w="6102" w:type="dxa"/>
          </w:tcPr>
          <w:p w14:paraId="644EA17B" w14:textId="77777777" w:rsidR="00221DD3" w:rsidRPr="000145FD" w:rsidRDefault="00221DD3" w:rsidP="00374D94">
            <w:pPr>
              <w:pStyle w:val="Listenabsatz"/>
              <w:ind w:left="0"/>
              <w:rPr>
                <w:ins w:id="1587" w:author="Christian Url" w:date="2023-05-14T21:41:00Z"/>
              </w:rPr>
            </w:pPr>
            <w:ins w:id="1588" w:author="Christian Url" w:date="2023-05-14T21:41:00Z">
              <w:r>
                <w:t>272</w:t>
              </w:r>
            </w:ins>
          </w:p>
        </w:tc>
      </w:tr>
      <w:tr w:rsidR="00221DD3" w:rsidRPr="000145FD" w14:paraId="00653E5B" w14:textId="77777777" w:rsidTr="00374D94">
        <w:trPr>
          <w:ins w:id="1589" w:author="Christian Url" w:date="2023-05-14T21:41:00Z"/>
        </w:trPr>
        <w:tc>
          <w:tcPr>
            <w:tcW w:w="2528" w:type="dxa"/>
          </w:tcPr>
          <w:p w14:paraId="09F23E65" w14:textId="77777777" w:rsidR="00221DD3" w:rsidRPr="000145FD" w:rsidRDefault="00221DD3" w:rsidP="00374D94">
            <w:pPr>
              <w:pStyle w:val="Listenabsatz"/>
              <w:ind w:left="0"/>
              <w:rPr>
                <w:ins w:id="1590" w:author="Christian Url" w:date="2023-05-14T21:41:00Z"/>
              </w:rPr>
            </w:pPr>
            <w:ins w:id="1591" w:author="Christian Url" w:date="2023-05-14T21:41:00Z">
              <w:r w:rsidRPr="000145FD">
                <w:t>October 2022</w:t>
              </w:r>
            </w:ins>
          </w:p>
        </w:tc>
        <w:tc>
          <w:tcPr>
            <w:tcW w:w="6102" w:type="dxa"/>
          </w:tcPr>
          <w:p w14:paraId="2D5065FC" w14:textId="77777777" w:rsidR="00221DD3" w:rsidRPr="000145FD" w:rsidRDefault="00221DD3" w:rsidP="00374D94">
            <w:pPr>
              <w:pStyle w:val="Listenabsatz"/>
              <w:ind w:left="0"/>
              <w:rPr>
                <w:ins w:id="1592" w:author="Christian Url" w:date="2023-05-14T21:41:00Z"/>
              </w:rPr>
            </w:pPr>
            <w:ins w:id="1593" w:author="Christian Url" w:date="2023-05-14T21:41:00Z">
              <w:r>
                <w:t>273</w:t>
              </w:r>
            </w:ins>
          </w:p>
        </w:tc>
      </w:tr>
      <w:tr w:rsidR="00221DD3" w:rsidRPr="000145FD" w14:paraId="7B331E86" w14:textId="77777777" w:rsidTr="00374D94">
        <w:trPr>
          <w:ins w:id="1594" w:author="Christian Url" w:date="2023-05-14T21:41:00Z"/>
        </w:trPr>
        <w:tc>
          <w:tcPr>
            <w:tcW w:w="2528" w:type="dxa"/>
          </w:tcPr>
          <w:p w14:paraId="4715D950" w14:textId="77777777" w:rsidR="00221DD3" w:rsidRPr="000145FD" w:rsidRDefault="00221DD3" w:rsidP="00374D94">
            <w:pPr>
              <w:pStyle w:val="Listenabsatz"/>
              <w:ind w:left="0"/>
              <w:rPr>
                <w:ins w:id="1595" w:author="Christian Url" w:date="2023-05-14T21:41:00Z"/>
              </w:rPr>
            </w:pPr>
            <w:ins w:id="1596" w:author="Christian Url" w:date="2023-05-14T21:41:00Z">
              <w:r w:rsidRPr="000145FD">
                <w:t>November 2022</w:t>
              </w:r>
            </w:ins>
          </w:p>
        </w:tc>
        <w:tc>
          <w:tcPr>
            <w:tcW w:w="6102" w:type="dxa"/>
          </w:tcPr>
          <w:p w14:paraId="2C3EAB01" w14:textId="77777777" w:rsidR="00221DD3" w:rsidRPr="000145FD" w:rsidRDefault="00221DD3" w:rsidP="00374D94">
            <w:pPr>
              <w:pStyle w:val="Listenabsatz"/>
              <w:ind w:left="0"/>
              <w:rPr>
                <w:ins w:id="1597" w:author="Christian Url" w:date="2023-05-14T21:41:00Z"/>
              </w:rPr>
            </w:pPr>
            <w:ins w:id="1598" w:author="Christian Url" w:date="2023-05-14T21:41:00Z">
              <w:r>
                <w:t>273</w:t>
              </w:r>
            </w:ins>
          </w:p>
        </w:tc>
      </w:tr>
      <w:tr w:rsidR="00221DD3" w:rsidRPr="000145FD" w14:paraId="38BD85BD" w14:textId="77777777" w:rsidTr="00374D94">
        <w:trPr>
          <w:ins w:id="1599" w:author="Christian Url" w:date="2023-05-14T21:41:00Z"/>
        </w:trPr>
        <w:tc>
          <w:tcPr>
            <w:tcW w:w="2528" w:type="dxa"/>
          </w:tcPr>
          <w:p w14:paraId="732700B9" w14:textId="77777777" w:rsidR="00221DD3" w:rsidRPr="000145FD" w:rsidRDefault="00221DD3" w:rsidP="00374D94">
            <w:pPr>
              <w:pStyle w:val="Listenabsatz"/>
              <w:ind w:left="0"/>
              <w:rPr>
                <w:ins w:id="1600" w:author="Christian Url" w:date="2023-05-14T21:41:00Z"/>
              </w:rPr>
            </w:pPr>
            <w:ins w:id="1601" w:author="Christian Url" w:date="2023-05-14T21:41:00Z">
              <w:r w:rsidRPr="000145FD">
                <w:t>December 2022</w:t>
              </w:r>
            </w:ins>
          </w:p>
        </w:tc>
        <w:tc>
          <w:tcPr>
            <w:tcW w:w="6102" w:type="dxa"/>
          </w:tcPr>
          <w:p w14:paraId="3A53B7C3" w14:textId="77777777" w:rsidR="00221DD3" w:rsidRPr="000145FD" w:rsidRDefault="00221DD3" w:rsidP="00374D94">
            <w:pPr>
              <w:pStyle w:val="Listenabsatz"/>
              <w:ind w:left="0"/>
              <w:rPr>
                <w:ins w:id="1602" w:author="Christian Url" w:date="2023-05-14T21:41:00Z"/>
              </w:rPr>
            </w:pPr>
            <w:ins w:id="1603" w:author="Christian Url" w:date="2023-05-14T21:41:00Z">
              <w:r>
                <w:t>273</w:t>
              </w:r>
            </w:ins>
          </w:p>
        </w:tc>
      </w:tr>
      <w:tr w:rsidR="00221DD3" w:rsidRPr="000145FD" w14:paraId="1961BA82" w14:textId="77777777" w:rsidTr="00374D94">
        <w:trPr>
          <w:ins w:id="1604" w:author="Christian Url" w:date="2023-05-14T21:41:00Z"/>
        </w:trPr>
        <w:tc>
          <w:tcPr>
            <w:tcW w:w="2528" w:type="dxa"/>
          </w:tcPr>
          <w:p w14:paraId="59C06B97" w14:textId="77777777" w:rsidR="00221DD3" w:rsidRPr="000145FD" w:rsidRDefault="00221DD3" w:rsidP="00374D94">
            <w:pPr>
              <w:pStyle w:val="Listenabsatz"/>
              <w:ind w:left="0"/>
              <w:rPr>
                <w:ins w:id="1605" w:author="Christian Url" w:date="2023-05-14T21:41:00Z"/>
              </w:rPr>
            </w:pPr>
            <w:ins w:id="1606" w:author="Christian Url" w:date="2023-05-14T21:41:00Z">
              <w:r w:rsidRPr="000145FD">
                <w:t>January 2023</w:t>
              </w:r>
            </w:ins>
          </w:p>
        </w:tc>
        <w:tc>
          <w:tcPr>
            <w:tcW w:w="6102" w:type="dxa"/>
          </w:tcPr>
          <w:p w14:paraId="45EC6815" w14:textId="77777777" w:rsidR="00221DD3" w:rsidRPr="000145FD" w:rsidRDefault="00221DD3" w:rsidP="00374D94">
            <w:pPr>
              <w:pStyle w:val="Listenabsatz"/>
              <w:ind w:left="0"/>
              <w:rPr>
                <w:ins w:id="1607" w:author="Christian Url" w:date="2023-05-14T21:41:00Z"/>
              </w:rPr>
            </w:pPr>
            <w:ins w:id="1608" w:author="Christian Url" w:date="2023-05-14T21:41:00Z">
              <w:r>
                <w:t>276</w:t>
              </w:r>
            </w:ins>
          </w:p>
        </w:tc>
      </w:tr>
      <w:tr w:rsidR="00221DD3" w:rsidRPr="000145FD" w14:paraId="0641ADDF" w14:textId="77777777" w:rsidTr="00374D94">
        <w:trPr>
          <w:ins w:id="1609" w:author="Christian Url" w:date="2023-05-14T21:41:00Z"/>
        </w:trPr>
        <w:tc>
          <w:tcPr>
            <w:tcW w:w="2528" w:type="dxa"/>
          </w:tcPr>
          <w:p w14:paraId="553CCEA3" w14:textId="77777777" w:rsidR="00221DD3" w:rsidRPr="000145FD" w:rsidRDefault="00221DD3" w:rsidP="00374D94">
            <w:pPr>
              <w:pStyle w:val="Listenabsatz"/>
              <w:ind w:left="0"/>
              <w:rPr>
                <w:ins w:id="1610" w:author="Christian Url" w:date="2023-05-14T21:41:00Z"/>
              </w:rPr>
            </w:pPr>
            <w:ins w:id="1611" w:author="Christian Url" w:date="2023-05-14T21:41:00Z">
              <w:r w:rsidRPr="000145FD">
                <w:t>February 2023</w:t>
              </w:r>
            </w:ins>
          </w:p>
        </w:tc>
        <w:tc>
          <w:tcPr>
            <w:tcW w:w="6102" w:type="dxa"/>
          </w:tcPr>
          <w:p w14:paraId="18D03303" w14:textId="77777777" w:rsidR="00221DD3" w:rsidRPr="000145FD" w:rsidRDefault="00221DD3" w:rsidP="00374D94">
            <w:pPr>
              <w:pStyle w:val="Listenabsatz"/>
              <w:ind w:left="0"/>
              <w:rPr>
                <w:ins w:id="1612" w:author="Christian Url" w:date="2023-05-14T21:41:00Z"/>
              </w:rPr>
            </w:pPr>
            <w:ins w:id="1613" w:author="Christian Url" w:date="2023-05-14T21:41:00Z">
              <w:r>
                <w:t>276</w:t>
              </w:r>
            </w:ins>
          </w:p>
        </w:tc>
      </w:tr>
      <w:tr w:rsidR="00221DD3" w:rsidRPr="000145FD" w14:paraId="2CC3283F" w14:textId="77777777" w:rsidTr="00374D94">
        <w:trPr>
          <w:ins w:id="1614" w:author="Christian Url" w:date="2023-05-14T21:41:00Z"/>
        </w:trPr>
        <w:tc>
          <w:tcPr>
            <w:tcW w:w="2528" w:type="dxa"/>
          </w:tcPr>
          <w:p w14:paraId="20B7E4D5" w14:textId="77777777" w:rsidR="00221DD3" w:rsidRPr="000145FD" w:rsidRDefault="00221DD3" w:rsidP="00374D94">
            <w:pPr>
              <w:pStyle w:val="Listenabsatz"/>
              <w:ind w:left="0"/>
              <w:rPr>
                <w:ins w:id="1615" w:author="Christian Url" w:date="2023-05-14T21:41:00Z"/>
              </w:rPr>
            </w:pPr>
            <w:ins w:id="1616" w:author="Christian Url" w:date="2023-05-14T21:41:00Z">
              <w:r w:rsidRPr="000145FD">
                <w:t>March 2023</w:t>
              </w:r>
            </w:ins>
          </w:p>
        </w:tc>
        <w:tc>
          <w:tcPr>
            <w:tcW w:w="6102" w:type="dxa"/>
          </w:tcPr>
          <w:p w14:paraId="49D28849" w14:textId="77777777" w:rsidR="00221DD3" w:rsidRPr="000145FD" w:rsidRDefault="00221DD3" w:rsidP="00374D94">
            <w:pPr>
              <w:pStyle w:val="Listenabsatz"/>
              <w:ind w:left="0"/>
              <w:rPr>
                <w:ins w:id="1617" w:author="Christian Url" w:date="2023-05-14T21:41:00Z"/>
              </w:rPr>
            </w:pPr>
            <w:ins w:id="1618" w:author="Christian Url" w:date="2023-05-14T21:41:00Z">
              <w:r>
                <w:t>278</w:t>
              </w:r>
            </w:ins>
          </w:p>
        </w:tc>
      </w:tr>
      <w:tr w:rsidR="00221DD3" w:rsidRPr="000145FD" w14:paraId="49EACC06" w14:textId="77777777" w:rsidTr="00374D94">
        <w:trPr>
          <w:ins w:id="1619" w:author="Christian Url" w:date="2023-05-14T21:41:00Z"/>
        </w:trPr>
        <w:tc>
          <w:tcPr>
            <w:tcW w:w="2528" w:type="dxa"/>
          </w:tcPr>
          <w:p w14:paraId="55EBB68D" w14:textId="77777777" w:rsidR="00221DD3" w:rsidRPr="000145FD" w:rsidRDefault="00221DD3" w:rsidP="00374D94">
            <w:pPr>
              <w:pStyle w:val="Listenabsatz"/>
              <w:ind w:left="0"/>
              <w:rPr>
                <w:ins w:id="1620" w:author="Christian Url" w:date="2023-05-14T21:41:00Z"/>
              </w:rPr>
            </w:pPr>
            <w:ins w:id="1621" w:author="Christian Url" w:date="2023-05-14T21:41:00Z">
              <w:r w:rsidRPr="000145FD">
                <w:t>April 2023</w:t>
              </w:r>
            </w:ins>
          </w:p>
        </w:tc>
        <w:tc>
          <w:tcPr>
            <w:tcW w:w="6102" w:type="dxa"/>
          </w:tcPr>
          <w:p w14:paraId="4EC72BDE" w14:textId="77777777" w:rsidR="00221DD3" w:rsidRPr="000145FD" w:rsidRDefault="00221DD3" w:rsidP="00374D94">
            <w:pPr>
              <w:pStyle w:val="Listenabsatz"/>
              <w:ind w:left="0"/>
              <w:rPr>
                <w:ins w:id="1622" w:author="Christian Url" w:date="2023-05-14T21:41:00Z"/>
              </w:rPr>
            </w:pPr>
            <w:ins w:id="1623" w:author="Christian Url" w:date="2023-05-14T21:41:00Z">
              <w:r>
                <w:t>279</w:t>
              </w:r>
            </w:ins>
          </w:p>
        </w:tc>
      </w:tr>
    </w:tbl>
    <w:p w14:paraId="4FA1DCFE" w14:textId="77777777" w:rsidR="00221DD3" w:rsidRPr="000145FD" w:rsidRDefault="00221DD3" w:rsidP="00221DD3">
      <w:pPr>
        <w:pStyle w:val="Listenabsatz"/>
        <w:rPr>
          <w:ins w:id="1624" w:author="Christian Url" w:date="2023-05-14T21:41:00Z"/>
        </w:rPr>
      </w:pPr>
      <w:ins w:id="1625" w:author="Christian Url" w:date="2023-05-14T21:41:00Z">
        <w:r w:rsidRPr="000145FD">
          <w:br/>
        </w:r>
        <w:r w:rsidRPr="000145FD">
          <w:rPr>
            <w:b/>
          </w:rPr>
          <w:t>Structure of the data used to predict the point estimates</w:t>
        </w:r>
      </w:ins>
    </w:p>
    <w:tbl>
      <w:tblPr>
        <w:tblStyle w:val="Tabellenraster"/>
        <w:tblW w:w="0" w:type="auto"/>
        <w:tblInd w:w="720" w:type="dxa"/>
        <w:tblLook w:val="04A0" w:firstRow="1" w:lastRow="0" w:firstColumn="1" w:lastColumn="0" w:noHBand="0" w:noVBand="1"/>
      </w:tblPr>
      <w:tblGrid>
        <w:gridCol w:w="2524"/>
        <w:gridCol w:w="6106"/>
      </w:tblGrid>
      <w:tr w:rsidR="00221DD3" w:rsidRPr="000145FD" w14:paraId="17398256" w14:textId="77777777" w:rsidTr="00374D94">
        <w:trPr>
          <w:ins w:id="1626" w:author="Christian Url" w:date="2023-05-14T21:41:00Z"/>
        </w:trPr>
        <w:tc>
          <w:tcPr>
            <w:tcW w:w="2524" w:type="dxa"/>
          </w:tcPr>
          <w:p w14:paraId="0FA7DBCF" w14:textId="77777777" w:rsidR="00221DD3" w:rsidRPr="000145FD" w:rsidRDefault="00221DD3" w:rsidP="00374D94">
            <w:pPr>
              <w:pStyle w:val="Listenabsatz"/>
              <w:ind w:left="0"/>
              <w:rPr>
                <w:ins w:id="1627" w:author="Christian Url" w:date="2023-05-14T21:41:00Z"/>
                <w:b/>
              </w:rPr>
            </w:pPr>
            <w:ins w:id="1628" w:author="Christian Url" w:date="2023-05-14T21:41:00Z">
              <w:r w:rsidRPr="000145FD">
                <w:rPr>
                  <w:b/>
                </w:rPr>
                <w:t>Attribute Name</w:t>
              </w:r>
            </w:ins>
          </w:p>
        </w:tc>
        <w:tc>
          <w:tcPr>
            <w:tcW w:w="6106" w:type="dxa"/>
          </w:tcPr>
          <w:p w14:paraId="35A85E61" w14:textId="77777777" w:rsidR="00221DD3" w:rsidRPr="000145FD" w:rsidRDefault="00221DD3" w:rsidP="00374D94">
            <w:pPr>
              <w:pStyle w:val="Listenabsatz"/>
              <w:ind w:left="0"/>
              <w:rPr>
                <w:ins w:id="1629" w:author="Christian Url" w:date="2023-05-14T21:41:00Z"/>
                <w:b/>
              </w:rPr>
            </w:pPr>
            <w:ins w:id="1630" w:author="Christian Url" w:date="2023-05-14T21:41:00Z">
              <w:r w:rsidRPr="000145FD">
                <w:rPr>
                  <w:b/>
                </w:rPr>
                <w:t>Attribute Description</w:t>
              </w:r>
            </w:ins>
          </w:p>
        </w:tc>
      </w:tr>
      <w:tr w:rsidR="00221DD3" w:rsidRPr="000145FD" w14:paraId="000C56BF" w14:textId="77777777" w:rsidTr="00374D94">
        <w:trPr>
          <w:ins w:id="1631" w:author="Christian Url" w:date="2023-05-14T21:41:00Z"/>
        </w:trPr>
        <w:tc>
          <w:tcPr>
            <w:tcW w:w="2524" w:type="dxa"/>
          </w:tcPr>
          <w:p w14:paraId="1449E194" w14:textId="77777777" w:rsidR="00221DD3" w:rsidRPr="000145FD" w:rsidRDefault="00221DD3" w:rsidP="00374D94">
            <w:pPr>
              <w:pStyle w:val="Listenabsatz"/>
              <w:ind w:left="0"/>
              <w:rPr>
                <w:ins w:id="1632" w:author="Christian Url" w:date="2023-05-14T21:41:00Z"/>
              </w:rPr>
            </w:pPr>
            <w:ins w:id="1633" w:author="Christian Url" w:date="2023-05-14T21:41:00Z">
              <w:r>
                <w:t>target</w:t>
              </w:r>
            </w:ins>
          </w:p>
        </w:tc>
        <w:tc>
          <w:tcPr>
            <w:tcW w:w="6106" w:type="dxa"/>
          </w:tcPr>
          <w:p w14:paraId="715FB76A" w14:textId="77777777" w:rsidR="00221DD3" w:rsidRPr="000145FD" w:rsidRDefault="00221DD3" w:rsidP="00374D94">
            <w:pPr>
              <w:pStyle w:val="Listenabsatz"/>
              <w:ind w:left="0"/>
              <w:rPr>
                <w:ins w:id="1634" w:author="Christian Url" w:date="2023-05-14T21:41:00Z"/>
              </w:rPr>
            </w:pPr>
            <w:ins w:id="1635" w:author="Christian Url" w:date="2023-05-14T21:41:00Z">
              <w:r>
                <w:t>Producer prices in industry</w:t>
              </w:r>
            </w:ins>
          </w:p>
        </w:tc>
      </w:tr>
    </w:tbl>
    <w:p w14:paraId="5E706D10" w14:textId="77777777" w:rsidR="00221DD3" w:rsidRDefault="00221DD3" w:rsidP="003E4F43">
      <w:pPr>
        <w:rPr>
          <w:ins w:id="1636" w:author="Christian Url" w:date="2023-05-14T21:41:00Z"/>
          <w:lang w:val="en-GB"/>
        </w:rPr>
      </w:pPr>
    </w:p>
    <w:p w14:paraId="196A81E7" w14:textId="7082BB90" w:rsidR="00221DD3" w:rsidRPr="000145FD" w:rsidRDefault="00221DD3" w:rsidP="00221DD3">
      <w:pPr>
        <w:rPr>
          <w:ins w:id="1637" w:author="Christian Url" w:date="2023-05-14T21:41:00Z"/>
          <w:b/>
          <w:lang w:val="en-GB"/>
        </w:rPr>
      </w:pPr>
      <w:ins w:id="1638" w:author="Christian Url" w:date="2023-05-14T21:41:00Z">
        <w:r w:rsidRPr="000145FD">
          <w:rPr>
            <w:b/>
            <w:lang w:val="en-GB"/>
          </w:rPr>
          <w:t>Country_</w:t>
        </w:r>
        <w:r>
          <w:rPr>
            <w:b/>
            <w:lang w:val="en-GB"/>
          </w:rPr>
          <w:t>25: SK</w:t>
        </w:r>
      </w:ins>
    </w:p>
    <w:p w14:paraId="26063D02" w14:textId="77777777" w:rsidR="00221DD3" w:rsidRPr="000145FD" w:rsidRDefault="00221DD3" w:rsidP="00221DD3">
      <w:pPr>
        <w:pStyle w:val="Listenabsatz"/>
        <w:numPr>
          <w:ilvl w:val="0"/>
          <w:numId w:val="1"/>
        </w:numPr>
        <w:rPr>
          <w:ins w:id="1639" w:author="Christian Url" w:date="2023-05-14T21:41:00Z"/>
        </w:rPr>
      </w:pPr>
      <w:ins w:id="1640" w:author="Christian Url" w:date="2023-05-14T21:41:00Z">
        <w:r>
          <w:t>Producer prices in industry (domestic market) - PPI (Eurobase codes: STS_INPPD_M, INDIC_BT: PRIN, NACE_R2: B-E36, S_ADJ: NSA, UNIT: I15) [</w:t>
        </w:r>
        <w:r w:rsidRPr="003E4F43">
          <w:t>https://ec.europa.eu/eurostat/databrowser/view/STS_INPPD_M/default/table?lang=en</w:t>
        </w:r>
        <w:r w:rsidRPr="000145FD">
          <w:br/>
        </w:r>
        <w:r w:rsidRPr="000145FD">
          <w:rPr>
            <w:b/>
          </w:rPr>
          <w:t>Number of data points collected from the data source (for each reference period)</w:t>
        </w:r>
      </w:ins>
    </w:p>
    <w:tbl>
      <w:tblPr>
        <w:tblStyle w:val="Tabellenraster"/>
        <w:tblW w:w="0" w:type="auto"/>
        <w:tblInd w:w="720" w:type="dxa"/>
        <w:tblLook w:val="04A0" w:firstRow="1" w:lastRow="0" w:firstColumn="1" w:lastColumn="0" w:noHBand="0" w:noVBand="1"/>
      </w:tblPr>
      <w:tblGrid>
        <w:gridCol w:w="2528"/>
        <w:gridCol w:w="6102"/>
      </w:tblGrid>
      <w:tr w:rsidR="00221DD3" w:rsidRPr="000145FD" w14:paraId="64EB231C" w14:textId="77777777" w:rsidTr="00374D94">
        <w:trPr>
          <w:ins w:id="1641" w:author="Christian Url" w:date="2023-05-14T21:41:00Z"/>
        </w:trPr>
        <w:tc>
          <w:tcPr>
            <w:tcW w:w="2528" w:type="dxa"/>
          </w:tcPr>
          <w:p w14:paraId="585F3125" w14:textId="77777777" w:rsidR="00221DD3" w:rsidRPr="000145FD" w:rsidRDefault="00221DD3" w:rsidP="00374D94">
            <w:pPr>
              <w:pStyle w:val="Listenabsatz"/>
              <w:ind w:left="0"/>
              <w:rPr>
                <w:ins w:id="1642" w:author="Christian Url" w:date="2023-05-14T21:41:00Z"/>
              </w:rPr>
            </w:pPr>
            <w:ins w:id="1643" w:author="Christian Url" w:date="2023-05-14T21:41:00Z">
              <w:r w:rsidRPr="000145FD">
                <w:t>September 2022</w:t>
              </w:r>
            </w:ins>
          </w:p>
        </w:tc>
        <w:tc>
          <w:tcPr>
            <w:tcW w:w="6102" w:type="dxa"/>
          </w:tcPr>
          <w:p w14:paraId="56ED33DA" w14:textId="77777777" w:rsidR="00221DD3" w:rsidRPr="000145FD" w:rsidRDefault="00221DD3" w:rsidP="00374D94">
            <w:pPr>
              <w:pStyle w:val="Listenabsatz"/>
              <w:ind w:left="0"/>
              <w:rPr>
                <w:ins w:id="1644" w:author="Christian Url" w:date="2023-05-14T21:41:00Z"/>
              </w:rPr>
            </w:pPr>
            <w:ins w:id="1645" w:author="Christian Url" w:date="2023-05-14T21:41:00Z">
              <w:r>
                <w:t>272</w:t>
              </w:r>
            </w:ins>
          </w:p>
        </w:tc>
      </w:tr>
      <w:tr w:rsidR="00221DD3" w:rsidRPr="000145FD" w14:paraId="3F66FE3A" w14:textId="77777777" w:rsidTr="00374D94">
        <w:trPr>
          <w:ins w:id="1646" w:author="Christian Url" w:date="2023-05-14T21:41:00Z"/>
        </w:trPr>
        <w:tc>
          <w:tcPr>
            <w:tcW w:w="2528" w:type="dxa"/>
          </w:tcPr>
          <w:p w14:paraId="2BAEDF1C" w14:textId="77777777" w:rsidR="00221DD3" w:rsidRPr="000145FD" w:rsidRDefault="00221DD3" w:rsidP="00374D94">
            <w:pPr>
              <w:pStyle w:val="Listenabsatz"/>
              <w:ind w:left="0"/>
              <w:rPr>
                <w:ins w:id="1647" w:author="Christian Url" w:date="2023-05-14T21:41:00Z"/>
              </w:rPr>
            </w:pPr>
            <w:ins w:id="1648" w:author="Christian Url" w:date="2023-05-14T21:41:00Z">
              <w:r w:rsidRPr="000145FD">
                <w:t>October 2022</w:t>
              </w:r>
            </w:ins>
          </w:p>
        </w:tc>
        <w:tc>
          <w:tcPr>
            <w:tcW w:w="6102" w:type="dxa"/>
          </w:tcPr>
          <w:p w14:paraId="6EB20B43" w14:textId="77777777" w:rsidR="00221DD3" w:rsidRPr="000145FD" w:rsidRDefault="00221DD3" w:rsidP="00374D94">
            <w:pPr>
              <w:pStyle w:val="Listenabsatz"/>
              <w:ind w:left="0"/>
              <w:rPr>
                <w:ins w:id="1649" w:author="Christian Url" w:date="2023-05-14T21:41:00Z"/>
              </w:rPr>
            </w:pPr>
            <w:ins w:id="1650" w:author="Christian Url" w:date="2023-05-14T21:41:00Z">
              <w:r>
                <w:t>273</w:t>
              </w:r>
            </w:ins>
          </w:p>
        </w:tc>
      </w:tr>
      <w:tr w:rsidR="00221DD3" w:rsidRPr="000145FD" w14:paraId="0232B4DA" w14:textId="77777777" w:rsidTr="00374D94">
        <w:trPr>
          <w:ins w:id="1651" w:author="Christian Url" w:date="2023-05-14T21:41:00Z"/>
        </w:trPr>
        <w:tc>
          <w:tcPr>
            <w:tcW w:w="2528" w:type="dxa"/>
          </w:tcPr>
          <w:p w14:paraId="6D33DEB2" w14:textId="77777777" w:rsidR="00221DD3" w:rsidRPr="000145FD" w:rsidRDefault="00221DD3" w:rsidP="00374D94">
            <w:pPr>
              <w:pStyle w:val="Listenabsatz"/>
              <w:ind w:left="0"/>
              <w:rPr>
                <w:ins w:id="1652" w:author="Christian Url" w:date="2023-05-14T21:41:00Z"/>
              </w:rPr>
            </w:pPr>
            <w:ins w:id="1653" w:author="Christian Url" w:date="2023-05-14T21:41:00Z">
              <w:r w:rsidRPr="000145FD">
                <w:t>November 2022</w:t>
              </w:r>
            </w:ins>
          </w:p>
        </w:tc>
        <w:tc>
          <w:tcPr>
            <w:tcW w:w="6102" w:type="dxa"/>
          </w:tcPr>
          <w:p w14:paraId="79F33484" w14:textId="77777777" w:rsidR="00221DD3" w:rsidRPr="000145FD" w:rsidRDefault="00221DD3" w:rsidP="00374D94">
            <w:pPr>
              <w:pStyle w:val="Listenabsatz"/>
              <w:ind w:left="0"/>
              <w:rPr>
                <w:ins w:id="1654" w:author="Christian Url" w:date="2023-05-14T21:41:00Z"/>
              </w:rPr>
            </w:pPr>
            <w:ins w:id="1655" w:author="Christian Url" w:date="2023-05-14T21:41:00Z">
              <w:r>
                <w:t>273</w:t>
              </w:r>
            </w:ins>
          </w:p>
        </w:tc>
      </w:tr>
      <w:tr w:rsidR="00221DD3" w:rsidRPr="000145FD" w14:paraId="297CB0DF" w14:textId="77777777" w:rsidTr="00374D94">
        <w:trPr>
          <w:ins w:id="1656" w:author="Christian Url" w:date="2023-05-14T21:41:00Z"/>
        </w:trPr>
        <w:tc>
          <w:tcPr>
            <w:tcW w:w="2528" w:type="dxa"/>
          </w:tcPr>
          <w:p w14:paraId="6E50BD46" w14:textId="77777777" w:rsidR="00221DD3" w:rsidRPr="000145FD" w:rsidRDefault="00221DD3" w:rsidP="00374D94">
            <w:pPr>
              <w:pStyle w:val="Listenabsatz"/>
              <w:ind w:left="0"/>
              <w:rPr>
                <w:ins w:id="1657" w:author="Christian Url" w:date="2023-05-14T21:41:00Z"/>
              </w:rPr>
            </w:pPr>
            <w:ins w:id="1658" w:author="Christian Url" w:date="2023-05-14T21:41:00Z">
              <w:r w:rsidRPr="000145FD">
                <w:t>December 2022</w:t>
              </w:r>
            </w:ins>
          </w:p>
        </w:tc>
        <w:tc>
          <w:tcPr>
            <w:tcW w:w="6102" w:type="dxa"/>
          </w:tcPr>
          <w:p w14:paraId="2A7A1B79" w14:textId="77777777" w:rsidR="00221DD3" w:rsidRPr="000145FD" w:rsidRDefault="00221DD3" w:rsidP="00374D94">
            <w:pPr>
              <w:pStyle w:val="Listenabsatz"/>
              <w:ind w:left="0"/>
              <w:rPr>
                <w:ins w:id="1659" w:author="Christian Url" w:date="2023-05-14T21:41:00Z"/>
              </w:rPr>
            </w:pPr>
            <w:ins w:id="1660" w:author="Christian Url" w:date="2023-05-14T21:41:00Z">
              <w:r>
                <w:t>273</w:t>
              </w:r>
            </w:ins>
          </w:p>
        </w:tc>
      </w:tr>
      <w:tr w:rsidR="00221DD3" w:rsidRPr="000145FD" w14:paraId="650C2B6D" w14:textId="77777777" w:rsidTr="00374D94">
        <w:trPr>
          <w:ins w:id="1661" w:author="Christian Url" w:date="2023-05-14T21:41:00Z"/>
        </w:trPr>
        <w:tc>
          <w:tcPr>
            <w:tcW w:w="2528" w:type="dxa"/>
          </w:tcPr>
          <w:p w14:paraId="2F9A3287" w14:textId="77777777" w:rsidR="00221DD3" w:rsidRPr="000145FD" w:rsidRDefault="00221DD3" w:rsidP="00374D94">
            <w:pPr>
              <w:pStyle w:val="Listenabsatz"/>
              <w:ind w:left="0"/>
              <w:rPr>
                <w:ins w:id="1662" w:author="Christian Url" w:date="2023-05-14T21:41:00Z"/>
              </w:rPr>
            </w:pPr>
            <w:ins w:id="1663" w:author="Christian Url" w:date="2023-05-14T21:41:00Z">
              <w:r w:rsidRPr="000145FD">
                <w:t>January 2023</w:t>
              </w:r>
            </w:ins>
          </w:p>
        </w:tc>
        <w:tc>
          <w:tcPr>
            <w:tcW w:w="6102" w:type="dxa"/>
          </w:tcPr>
          <w:p w14:paraId="499144E0" w14:textId="77777777" w:rsidR="00221DD3" w:rsidRPr="000145FD" w:rsidRDefault="00221DD3" w:rsidP="00374D94">
            <w:pPr>
              <w:pStyle w:val="Listenabsatz"/>
              <w:ind w:left="0"/>
              <w:rPr>
                <w:ins w:id="1664" w:author="Christian Url" w:date="2023-05-14T21:41:00Z"/>
              </w:rPr>
            </w:pPr>
            <w:ins w:id="1665" w:author="Christian Url" w:date="2023-05-14T21:41:00Z">
              <w:r>
                <w:t>276</w:t>
              </w:r>
            </w:ins>
          </w:p>
        </w:tc>
      </w:tr>
      <w:tr w:rsidR="00221DD3" w:rsidRPr="000145FD" w14:paraId="2FB8E0BA" w14:textId="77777777" w:rsidTr="00374D94">
        <w:trPr>
          <w:ins w:id="1666" w:author="Christian Url" w:date="2023-05-14T21:41:00Z"/>
        </w:trPr>
        <w:tc>
          <w:tcPr>
            <w:tcW w:w="2528" w:type="dxa"/>
          </w:tcPr>
          <w:p w14:paraId="1EEADD93" w14:textId="77777777" w:rsidR="00221DD3" w:rsidRPr="000145FD" w:rsidRDefault="00221DD3" w:rsidP="00374D94">
            <w:pPr>
              <w:pStyle w:val="Listenabsatz"/>
              <w:ind w:left="0"/>
              <w:rPr>
                <w:ins w:id="1667" w:author="Christian Url" w:date="2023-05-14T21:41:00Z"/>
              </w:rPr>
            </w:pPr>
            <w:ins w:id="1668" w:author="Christian Url" w:date="2023-05-14T21:41:00Z">
              <w:r w:rsidRPr="000145FD">
                <w:t>February 2023</w:t>
              </w:r>
            </w:ins>
          </w:p>
        </w:tc>
        <w:tc>
          <w:tcPr>
            <w:tcW w:w="6102" w:type="dxa"/>
          </w:tcPr>
          <w:p w14:paraId="3343163D" w14:textId="77777777" w:rsidR="00221DD3" w:rsidRPr="000145FD" w:rsidRDefault="00221DD3" w:rsidP="00374D94">
            <w:pPr>
              <w:pStyle w:val="Listenabsatz"/>
              <w:ind w:left="0"/>
              <w:rPr>
                <w:ins w:id="1669" w:author="Christian Url" w:date="2023-05-14T21:41:00Z"/>
              </w:rPr>
            </w:pPr>
            <w:ins w:id="1670" w:author="Christian Url" w:date="2023-05-14T21:41:00Z">
              <w:r>
                <w:t>276</w:t>
              </w:r>
            </w:ins>
          </w:p>
        </w:tc>
      </w:tr>
      <w:tr w:rsidR="00221DD3" w:rsidRPr="000145FD" w14:paraId="4D281DCB" w14:textId="77777777" w:rsidTr="00374D94">
        <w:trPr>
          <w:ins w:id="1671" w:author="Christian Url" w:date="2023-05-14T21:41:00Z"/>
        </w:trPr>
        <w:tc>
          <w:tcPr>
            <w:tcW w:w="2528" w:type="dxa"/>
          </w:tcPr>
          <w:p w14:paraId="62920CBF" w14:textId="77777777" w:rsidR="00221DD3" w:rsidRPr="000145FD" w:rsidRDefault="00221DD3" w:rsidP="00374D94">
            <w:pPr>
              <w:pStyle w:val="Listenabsatz"/>
              <w:ind w:left="0"/>
              <w:rPr>
                <w:ins w:id="1672" w:author="Christian Url" w:date="2023-05-14T21:41:00Z"/>
              </w:rPr>
            </w:pPr>
            <w:ins w:id="1673" w:author="Christian Url" w:date="2023-05-14T21:41:00Z">
              <w:r w:rsidRPr="000145FD">
                <w:t>March 2023</w:t>
              </w:r>
            </w:ins>
          </w:p>
        </w:tc>
        <w:tc>
          <w:tcPr>
            <w:tcW w:w="6102" w:type="dxa"/>
          </w:tcPr>
          <w:p w14:paraId="17FFD8AD" w14:textId="77777777" w:rsidR="00221DD3" w:rsidRPr="000145FD" w:rsidRDefault="00221DD3" w:rsidP="00374D94">
            <w:pPr>
              <w:pStyle w:val="Listenabsatz"/>
              <w:ind w:left="0"/>
              <w:rPr>
                <w:ins w:id="1674" w:author="Christian Url" w:date="2023-05-14T21:41:00Z"/>
              </w:rPr>
            </w:pPr>
            <w:ins w:id="1675" w:author="Christian Url" w:date="2023-05-14T21:41:00Z">
              <w:r>
                <w:t>278</w:t>
              </w:r>
            </w:ins>
          </w:p>
        </w:tc>
      </w:tr>
      <w:tr w:rsidR="00221DD3" w:rsidRPr="000145FD" w14:paraId="0C226C07" w14:textId="77777777" w:rsidTr="00374D94">
        <w:trPr>
          <w:ins w:id="1676" w:author="Christian Url" w:date="2023-05-14T21:41:00Z"/>
        </w:trPr>
        <w:tc>
          <w:tcPr>
            <w:tcW w:w="2528" w:type="dxa"/>
          </w:tcPr>
          <w:p w14:paraId="170BD063" w14:textId="77777777" w:rsidR="00221DD3" w:rsidRPr="000145FD" w:rsidRDefault="00221DD3" w:rsidP="00374D94">
            <w:pPr>
              <w:pStyle w:val="Listenabsatz"/>
              <w:ind w:left="0"/>
              <w:rPr>
                <w:ins w:id="1677" w:author="Christian Url" w:date="2023-05-14T21:41:00Z"/>
              </w:rPr>
            </w:pPr>
            <w:ins w:id="1678" w:author="Christian Url" w:date="2023-05-14T21:41:00Z">
              <w:r w:rsidRPr="000145FD">
                <w:t>April 2023</w:t>
              </w:r>
            </w:ins>
          </w:p>
        </w:tc>
        <w:tc>
          <w:tcPr>
            <w:tcW w:w="6102" w:type="dxa"/>
          </w:tcPr>
          <w:p w14:paraId="3B461F10" w14:textId="77777777" w:rsidR="00221DD3" w:rsidRPr="000145FD" w:rsidRDefault="00221DD3" w:rsidP="00374D94">
            <w:pPr>
              <w:pStyle w:val="Listenabsatz"/>
              <w:ind w:left="0"/>
              <w:rPr>
                <w:ins w:id="1679" w:author="Christian Url" w:date="2023-05-14T21:41:00Z"/>
              </w:rPr>
            </w:pPr>
            <w:ins w:id="1680" w:author="Christian Url" w:date="2023-05-14T21:41:00Z">
              <w:r>
                <w:t>279</w:t>
              </w:r>
            </w:ins>
          </w:p>
        </w:tc>
      </w:tr>
    </w:tbl>
    <w:p w14:paraId="1F96F966" w14:textId="77777777" w:rsidR="00221DD3" w:rsidRPr="000145FD" w:rsidRDefault="00221DD3" w:rsidP="00221DD3">
      <w:pPr>
        <w:pStyle w:val="Listenabsatz"/>
        <w:rPr>
          <w:ins w:id="1681" w:author="Christian Url" w:date="2023-05-14T21:41:00Z"/>
        </w:rPr>
      </w:pPr>
      <w:ins w:id="1682" w:author="Christian Url" w:date="2023-05-14T21:41:00Z">
        <w:r w:rsidRPr="000145FD">
          <w:br/>
        </w:r>
        <w:r w:rsidRPr="000145FD">
          <w:rPr>
            <w:b/>
          </w:rPr>
          <w:t>Structure of the data used to predict the point estimates</w:t>
        </w:r>
      </w:ins>
    </w:p>
    <w:tbl>
      <w:tblPr>
        <w:tblStyle w:val="Tabellenraster"/>
        <w:tblW w:w="0" w:type="auto"/>
        <w:tblInd w:w="720" w:type="dxa"/>
        <w:tblLook w:val="04A0" w:firstRow="1" w:lastRow="0" w:firstColumn="1" w:lastColumn="0" w:noHBand="0" w:noVBand="1"/>
      </w:tblPr>
      <w:tblGrid>
        <w:gridCol w:w="2524"/>
        <w:gridCol w:w="6106"/>
      </w:tblGrid>
      <w:tr w:rsidR="00221DD3" w:rsidRPr="000145FD" w14:paraId="69B418C0" w14:textId="77777777" w:rsidTr="00374D94">
        <w:trPr>
          <w:ins w:id="1683" w:author="Christian Url" w:date="2023-05-14T21:41:00Z"/>
        </w:trPr>
        <w:tc>
          <w:tcPr>
            <w:tcW w:w="2524" w:type="dxa"/>
          </w:tcPr>
          <w:p w14:paraId="7DEA8203" w14:textId="77777777" w:rsidR="00221DD3" w:rsidRPr="000145FD" w:rsidRDefault="00221DD3" w:rsidP="00374D94">
            <w:pPr>
              <w:pStyle w:val="Listenabsatz"/>
              <w:ind w:left="0"/>
              <w:rPr>
                <w:ins w:id="1684" w:author="Christian Url" w:date="2023-05-14T21:41:00Z"/>
                <w:b/>
              </w:rPr>
            </w:pPr>
            <w:ins w:id="1685" w:author="Christian Url" w:date="2023-05-14T21:41:00Z">
              <w:r w:rsidRPr="000145FD">
                <w:rPr>
                  <w:b/>
                </w:rPr>
                <w:t>Attribute Name</w:t>
              </w:r>
            </w:ins>
          </w:p>
        </w:tc>
        <w:tc>
          <w:tcPr>
            <w:tcW w:w="6106" w:type="dxa"/>
          </w:tcPr>
          <w:p w14:paraId="288AA3A1" w14:textId="77777777" w:rsidR="00221DD3" w:rsidRPr="000145FD" w:rsidRDefault="00221DD3" w:rsidP="00374D94">
            <w:pPr>
              <w:pStyle w:val="Listenabsatz"/>
              <w:ind w:left="0"/>
              <w:rPr>
                <w:ins w:id="1686" w:author="Christian Url" w:date="2023-05-14T21:41:00Z"/>
                <w:b/>
              </w:rPr>
            </w:pPr>
            <w:ins w:id="1687" w:author="Christian Url" w:date="2023-05-14T21:41:00Z">
              <w:r w:rsidRPr="000145FD">
                <w:rPr>
                  <w:b/>
                </w:rPr>
                <w:t>Attribute Description</w:t>
              </w:r>
            </w:ins>
          </w:p>
        </w:tc>
      </w:tr>
      <w:tr w:rsidR="00221DD3" w:rsidRPr="000145FD" w14:paraId="0BB10FBD" w14:textId="77777777" w:rsidTr="00374D94">
        <w:trPr>
          <w:ins w:id="1688" w:author="Christian Url" w:date="2023-05-14T21:41:00Z"/>
        </w:trPr>
        <w:tc>
          <w:tcPr>
            <w:tcW w:w="2524" w:type="dxa"/>
          </w:tcPr>
          <w:p w14:paraId="3D265F9B" w14:textId="77777777" w:rsidR="00221DD3" w:rsidRPr="000145FD" w:rsidRDefault="00221DD3" w:rsidP="00374D94">
            <w:pPr>
              <w:pStyle w:val="Listenabsatz"/>
              <w:ind w:left="0"/>
              <w:rPr>
                <w:ins w:id="1689" w:author="Christian Url" w:date="2023-05-14T21:41:00Z"/>
              </w:rPr>
            </w:pPr>
            <w:ins w:id="1690" w:author="Christian Url" w:date="2023-05-14T21:41:00Z">
              <w:r>
                <w:t>target</w:t>
              </w:r>
            </w:ins>
          </w:p>
        </w:tc>
        <w:tc>
          <w:tcPr>
            <w:tcW w:w="6106" w:type="dxa"/>
          </w:tcPr>
          <w:p w14:paraId="042E9FB2" w14:textId="77777777" w:rsidR="00221DD3" w:rsidRPr="000145FD" w:rsidRDefault="00221DD3" w:rsidP="00374D94">
            <w:pPr>
              <w:pStyle w:val="Listenabsatz"/>
              <w:ind w:left="0"/>
              <w:rPr>
                <w:ins w:id="1691" w:author="Christian Url" w:date="2023-05-14T21:41:00Z"/>
              </w:rPr>
            </w:pPr>
            <w:ins w:id="1692" w:author="Christian Url" w:date="2023-05-14T21:41:00Z">
              <w:r>
                <w:t>Producer prices in industry</w:t>
              </w:r>
            </w:ins>
          </w:p>
        </w:tc>
      </w:tr>
    </w:tbl>
    <w:p w14:paraId="222F891A" w14:textId="77777777" w:rsidR="00221DD3" w:rsidRDefault="00221DD3" w:rsidP="003E4F43">
      <w:pPr>
        <w:rPr>
          <w:ins w:id="1693" w:author="Christian Url" w:date="2023-05-14T21:41:00Z"/>
          <w:lang w:val="en-GB"/>
        </w:rPr>
      </w:pPr>
    </w:p>
    <w:p w14:paraId="48590586" w14:textId="77777777" w:rsidR="00221DD3" w:rsidRPr="003E4F43" w:rsidRDefault="00221DD3" w:rsidP="003E4F43">
      <w:pPr>
        <w:rPr>
          <w:ins w:id="1694" w:author="Christian Url" w:date="2023-05-14T21:23:00Z"/>
          <w:lang w:val="en-GB"/>
          <w:rPrChange w:id="1695" w:author="Christian Url" w:date="2023-05-14T21:23:00Z">
            <w:rPr>
              <w:ins w:id="1696" w:author="Christian Url" w:date="2023-05-14T21:23:00Z"/>
              <w:b/>
              <w:sz w:val="24"/>
              <w:lang w:val="en-GB"/>
            </w:rPr>
          </w:rPrChange>
        </w:rPr>
        <w:pPrChange w:id="1697" w:author="Christian Url" w:date="2023-05-14T21:23:00Z">
          <w:pPr>
            <w:jc w:val="both"/>
          </w:pPr>
        </w:pPrChange>
      </w:pPr>
    </w:p>
    <w:p w14:paraId="71EFC7E8" w14:textId="05C55E5C" w:rsidR="00EE5097" w:rsidRPr="000145FD" w:rsidDel="00D0030E" w:rsidRDefault="00EE5097" w:rsidP="00EE5097">
      <w:pPr>
        <w:rPr>
          <w:del w:id="1698" w:author="Christian Url" w:date="2023-05-14T21:03:00Z"/>
          <w:rFonts w:asciiTheme="majorHAnsi" w:eastAsiaTheme="majorEastAsia" w:hAnsiTheme="majorHAnsi" w:cstheme="majorBidi"/>
          <w:color w:val="2F5496" w:themeColor="accent1" w:themeShade="BF"/>
          <w:sz w:val="26"/>
          <w:szCs w:val="26"/>
          <w:lang w:val="en-GB"/>
        </w:rPr>
      </w:pPr>
    </w:p>
    <w:p w14:paraId="20A7D30E" w14:textId="412613A7" w:rsidR="00EE5097" w:rsidRPr="000145FD" w:rsidDel="00D0030E" w:rsidRDefault="00EE5097">
      <w:pPr>
        <w:rPr>
          <w:del w:id="1699" w:author="Christian Url" w:date="2023-05-14T21:03:00Z"/>
          <w:rFonts w:asciiTheme="majorHAnsi" w:eastAsiaTheme="majorEastAsia" w:hAnsiTheme="majorHAnsi" w:cstheme="majorBidi"/>
          <w:color w:val="2F5496" w:themeColor="accent1" w:themeShade="BF"/>
          <w:sz w:val="26"/>
          <w:szCs w:val="26"/>
          <w:lang w:val="en-GB"/>
        </w:rPr>
      </w:pPr>
      <w:del w:id="1700" w:author="Christian Url" w:date="2023-05-14T21:03:00Z">
        <w:r w:rsidRPr="000145FD" w:rsidDel="00D0030E">
          <w:rPr>
            <w:lang w:val="en-GB"/>
          </w:rPr>
          <w:br w:type="page"/>
        </w:r>
      </w:del>
    </w:p>
    <w:p w14:paraId="6C431852" w14:textId="68C027DA" w:rsidR="00EE5097" w:rsidRPr="000145FD" w:rsidRDefault="00EE5097" w:rsidP="00EE5097">
      <w:pPr>
        <w:pStyle w:val="berschrift1"/>
        <w:rPr>
          <w:rFonts w:asciiTheme="minorHAnsi" w:hAnsiTheme="minorHAnsi" w:cstheme="minorHAnsi"/>
          <w:b/>
          <w:lang w:val="en-GB"/>
        </w:rPr>
      </w:pPr>
      <w:r w:rsidRPr="000145FD">
        <w:rPr>
          <w:rFonts w:asciiTheme="minorHAnsi" w:hAnsiTheme="minorHAnsi" w:cstheme="minorHAnsi"/>
          <w:b/>
          <w:lang w:val="en-GB"/>
        </w:rPr>
        <w:t>Hardware Specifications</w:t>
      </w:r>
    </w:p>
    <w:p w14:paraId="6508F2EE" w14:textId="77777777" w:rsidR="00EE5097" w:rsidRPr="000145FD" w:rsidRDefault="00EE5097" w:rsidP="00EE5097">
      <w:pPr>
        <w:jc w:val="both"/>
        <w:rPr>
          <w:lang w:val="en-GB"/>
        </w:rPr>
      </w:pPr>
      <w:r w:rsidRPr="000145FD">
        <w:rPr>
          <w:lang w:val="en-GB"/>
        </w:rPr>
        <w:t>Please describe the hardware specifications of the machines that were used to calculate the point estimates.</w:t>
      </w:r>
    </w:p>
    <w:p w14:paraId="1C215403" w14:textId="77777777" w:rsidR="00D0030E" w:rsidRPr="00C55583" w:rsidRDefault="00D0030E" w:rsidP="00D0030E">
      <w:pPr>
        <w:spacing w:after="0"/>
        <w:jc w:val="both"/>
        <w:rPr>
          <w:ins w:id="1701" w:author="Christian Url" w:date="2023-05-14T21:03:00Z"/>
          <w:b/>
        </w:rPr>
      </w:pPr>
      <w:ins w:id="1702" w:author="Christian Url" w:date="2023-05-14T21:03:00Z">
        <w:r w:rsidRPr="00C55583">
          <w:rPr>
            <w:b/>
          </w:rPr>
          <w:t>Machine 1</w:t>
        </w:r>
      </w:ins>
    </w:p>
    <w:tbl>
      <w:tblPr>
        <w:tblStyle w:val="Tabellenraster"/>
        <w:tblW w:w="0" w:type="auto"/>
        <w:tblLook w:val="04A0" w:firstRow="1" w:lastRow="0" w:firstColumn="1" w:lastColumn="0" w:noHBand="0" w:noVBand="1"/>
      </w:tblPr>
      <w:tblGrid>
        <w:gridCol w:w="1690"/>
        <w:gridCol w:w="7660"/>
      </w:tblGrid>
      <w:tr w:rsidR="00D0030E" w:rsidRPr="00C55583" w14:paraId="37BF2F93" w14:textId="77777777" w:rsidTr="00F60F07">
        <w:trPr>
          <w:ins w:id="1703" w:author="Christian Url" w:date="2023-05-14T21:03:00Z"/>
        </w:trPr>
        <w:tc>
          <w:tcPr>
            <w:tcW w:w="1696" w:type="dxa"/>
          </w:tcPr>
          <w:p w14:paraId="45A0B701" w14:textId="77777777" w:rsidR="00D0030E" w:rsidRPr="00C55583" w:rsidRDefault="00D0030E" w:rsidP="00F60F07">
            <w:pPr>
              <w:rPr>
                <w:ins w:id="1704" w:author="Christian Url" w:date="2023-05-14T21:03:00Z"/>
              </w:rPr>
            </w:pPr>
            <w:ins w:id="1705" w:author="Christian Url" w:date="2023-05-14T21:03:00Z">
              <w:r w:rsidRPr="00C55583">
                <w:t>CPUs</w:t>
              </w:r>
            </w:ins>
          </w:p>
        </w:tc>
        <w:tc>
          <w:tcPr>
            <w:tcW w:w="7700" w:type="dxa"/>
          </w:tcPr>
          <w:p w14:paraId="419978E1" w14:textId="77777777" w:rsidR="00D0030E" w:rsidRPr="00C55583" w:rsidRDefault="00D0030E" w:rsidP="00F60F07">
            <w:pPr>
              <w:rPr>
                <w:ins w:id="1706" w:author="Christian Url" w:date="2023-05-14T21:03:00Z"/>
              </w:rPr>
            </w:pPr>
            <w:ins w:id="1707" w:author="Christian Url" w:date="2023-05-14T21:03:00Z">
              <w:r w:rsidRPr="00C55583">
                <w:t xml:space="preserve">8x Intel Core i7-7700HQ CPU @ 2.80 GHz, 16GB RAM </w:t>
              </w:r>
            </w:ins>
          </w:p>
        </w:tc>
      </w:tr>
      <w:tr w:rsidR="00D0030E" w:rsidRPr="00C55583" w14:paraId="0239BBB7" w14:textId="77777777" w:rsidTr="00F60F07">
        <w:trPr>
          <w:ins w:id="1708" w:author="Christian Url" w:date="2023-05-14T21:03:00Z"/>
        </w:trPr>
        <w:tc>
          <w:tcPr>
            <w:tcW w:w="1696" w:type="dxa"/>
          </w:tcPr>
          <w:p w14:paraId="3C90DA18" w14:textId="77777777" w:rsidR="00D0030E" w:rsidRPr="00C55583" w:rsidRDefault="00D0030E" w:rsidP="00F60F07">
            <w:pPr>
              <w:rPr>
                <w:ins w:id="1709" w:author="Christian Url" w:date="2023-05-14T21:03:00Z"/>
              </w:rPr>
            </w:pPr>
            <w:ins w:id="1710" w:author="Christian Url" w:date="2023-05-14T21:03:00Z">
              <w:r w:rsidRPr="00C55583">
                <w:lastRenderedPageBreak/>
                <w:t>GPUs</w:t>
              </w:r>
            </w:ins>
          </w:p>
        </w:tc>
        <w:tc>
          <w:tcPr>
            <w:tcW w:w="7700" w:type="dxa"/>
          </w:tcPr>
          <w:p w14:paraId="1C0B8D55" w14:textId="77777777" w:rsidR="00D0030E" w:rsidRPr="00C55583" w:rsidRDefault="00D0030E" w:rsidP="00F60F07">
            <w:pPr>
              <w:rPr>
                <w:ins w:id="1711" w:author="Christian Url" w:date="2023-05-14T21:03:00Z"/>
              </w:rPr>
            </w:pPr>
            <w:ins w:id="1712" w:author="Christian Url" w:date="2023-05-14T21:03:00Z">
              <w:r w:rsidRPr="00C55583">
                <w:t>none used</w:t>
              </w:r>
            </w:ins>
          </w:p>
        </w:tc>
      </w:tr>
      <w:tr w:rsidR="00D0030E" w:rsidRPr="00C55583" w14:paraId="6FA67B21" w14:textId="77777777" w:rsidTr="00F60F07">
        <w:trPr>
          <w:ins w:id="1713" w:author="Christian Url" w:date="2023-05-14T21:03:00Z"/>
        </w:trPr>
        <w:tc>
          <w:tcPr>
            <w:tcW w:w="1696" w:type="dxa"/>
          </w:tcPr>
          <w:p w14:paraId="7BE31A0B" w14:textId="77777777" w:rsidR="00D0030E" w:rsidRPr="00C55583" w:rsidRDefault="00D0030E" w:rsidP="00F60F07">
            <w:pPr>
              <w:rPr>
                <w:ins w:id="1714" w:author="Christian Url" w:date="2023-05-14T21:03:00Z"/>
              </w:rPr>
            </w:pPr>
            <w:ins w:id="1715" w:author="Christian Url" w:date="2023-05-14T21:03:00Z">
              <w:r w:rsidRPr="00C55583">
                <w:t>TPUs</w:t>
              </w:r>
            </w:ins>
          </w:p>
        </w:tc>
        <w:tc>
          <w:tcPr>
            <w:tcW w:w="7700" w:type="dxa"/>
          </w:tcPr>
          <w:p w14:paraId="526B0B89" w14:textId="77777777" w:rsidR="00D0030E" w:rsidRPr="00C55583" w:rsidRDefault="00D0030E" w:rsidP="00F60F07">
            <w:pPr>
              <w:rPr>
                <w:ins w:id="1716" w:author="Christian Url" w:date="2023-05-14T21:03:00Z"/>
              </w:rPr>
            </w:pPr>
            <w:ins w:id="1717" w:author="Christian Url" w:date="2023-05-14T21:03:00Z">
              <w:r w:rsidRPr="00C55583">
                <w:t>none used</w:t>
              </w:r>
            </w:ins>
          </w:p>
        </w:tc>
      </w:tr>
      <w:tr w:rsidR="00D0030E" w:rsidRPr="00C55583" w14:paraId="0001E66E" w14:textId="77777777" w:rsidTr="00F60F07">
        <w:trPr>
          <w:ins w:id="1718" w:author="Christian Url" w:date="2023-05-14T21:03:00Z"/>
        </w:trPr>
        <w:tc>
          <w:tcPr>
            <w:tcW w:w="1696" w:type="dxa"/>
          </w:tcPr>
          <w:p w14:paraId="60CEA490" w14:textId="77777777" w:rsidR="00D0030E" w:rsidRPr="00C55583" w:rsidRDefault="00D0030E" w:rsidP="00F60F07">
            <w:pPr>
              <w:rPr>
                <w:ins w:id="1719" w:author="Christian Url" w:date="2023-05-14T21:03:00Z"/>
              </w:rPr>
            </w:pPr>
            <w:ins w:id="1720" w:author="Christian Url" w:date="2023-05-14T21:03:00Z">
              <w:r w:rsidRPr="00C55583">
                <w:t>Disk space</w:t>
              </w:r>
            </w:ins>
          </w:p>
        </w:tc>
        <w:tc>
          <w:tcPr>
            <w:tcW w:w="7700" w:type="dxa"/>
          </w:tcPr>
          <w:p w14:paraId="728C00A6" w14:textId="77777777" w:rsidR="00D0030E" w:rsidRPr="00C55583" w:rsidRDefault="00D0030E" w:rsidP="00F60F07">
            <w:pPr>
              <w:rPr>
                <w:ins w:id="1721" w:author="Christian Url" w:date="2023-05-14T21:03:00Z"/>
              </w:rPr>
            </w:pPr>
            <w:ins w:id="1722" w:author="Christian Url" w:date="2023-05-14T21:03:00Z">
              <w:r w:rsidRPr="00C55583">
                <w:t>636 MB</w:t>
              </w:r>
            </w:ins>
          </w:p>
        </w:tc>
      </w:tr>
    </w:tbl>
    <w:p w14:paraId="235C7917" w14:textId="1766C1BD" w:rsidR="00EE5097" w:rsidRPr="000145FD" w:rsidDel="00D0030E" w:rsidRDefault="00EE5097" w:rsidP="00EE5097">
      <w:pPr>
        <w:spacing w:after="0"/>
        <w:jc w:val="both"/>
        <w:rPr>
          <w:del w:id="1723" w:author="Christian Url" w:date="2023-05-14T21:03:00Z"/>
          <w:b/>
          <w:lang w:val="en-GB"/>
        </w:rPr>
      </w:pPr>
      <w:del w:id="1724" w:author="Christian Url" w:date="2023-05-14T21:03:00Z">
        <w:r w:rsidRPr="000145FD" w:rsidDel="00D0030E">
          <w:rPr>
            <w:b/>
            <w:lang w:val="en-GB"/>
          </w:rPr>
          <w:delText>Machine 1</w:delText>
        </w:r>
      </w:del>
    </w:p>
    <w:tbl>
      <w:tblPr>
        <w:tblStyle w:val="Tabellenraster"/>
        <w:tblW w:w="0" w:type="auto"/>
        <w:tblLook w:val="04A0" w:firstRow="1" w:lastRow="0" w:firstColumn="1" w:lastColumn="0" w:noHBand="0" w:noVBand="1"/>
      </w:tblPr>
      <w:tblGrid>
        <w:gridCol w:w="1690"/>
        <w:gridCol w:w="7660"/>
      </w:tblGrid>
      <w:tr w:rsidR="00EE5097" w:rsidRPr="000145FD" w:rsidDel="00D0030E" w14:paraId="1D8BA84E" w14:textId="66101C7B" w:rsidTr="001E4E32">
        <w:trPr>
          <w:del w:id="1725" w:author="Christian Url" w:date="2023-05-14T21:03:00Z"/>
        </w:trPr>
        <w:tc>
          <w:tcPr>
            <w:tcW w:w="1696" w:type="dxa"/>
          </w:tcPr>
          <w:p w14:paraId="2D9E3F06" w14:textId="4E240390" w:rsidR="00EE5097" w:rsidRPr="000145FD" w:rsidDel="00D0030E" w:rsidRDefault="00EE5097" w:rsidP="001E4E32">
            <w:pPr>
              <w:rPr>
                <w:del w:id="1726" w:author="Christian Url" w:date="2023-05-14T21:03:00Z"/>
                <w:lang w:val="en-GB"/>
              </w:rPr>
            </w:pPr>
            <w:del w:id="1727" w:author="Christian Url" w:date="2023-05-14T21:03:00Z">
              <w:r w:rsidRPr="000145FD" w:rsidDel="00D0030E">
                <w:rPr>
                  <w:lang w:val="en-GB"/>
                </w:rPr>
                <w:delText>CPUs</w:delText>
              </w:r>
            </w:del>
          </w:p>
        </w:tc>
        <w:tc>
          <w:tcPr>
            <w:tcW w:w="7700" w:type="dxa"/>
          </w:tcPr>
          <w:p w14:paraId="2AE49097" w14:textId="41BC0B73" w:rsidR="00EE5097" w:rsidRPr="000145FD" w:rsidDel="00D0030E" w:rsidRDefault="00EE5097" w:rsidP="001E4E32">
            <w:pPr>
              <w:rPr>
                <w:del w:id="1728" w:author="Christian Url" w:date="2023-05-14T21:03:00Z"/>
                <w:lang w:val="en-GB"/>
              </w:rPr>
            </w:pPr>
            <w:del w:id="1729" w:author="Christian Url" w:date="2023-05-14T21:03:00Z">
              <w:r w:rsidRPr="000145FD" w:rsidDel="00D0030E">
                <w:rPr>
                  <w:lang w:val="en-GB"/>
                </w:rPr>
                <w:delText>CPU name and capacity</w:delText>
              </w:r>
            </w:del>
          </w:p>
        </w:tc>
      </w:tr>
      <w:tr w:rsidR="00EE5097" w:rsidRPr="000145FD" w:rsidDel="00D0030E" w14:paraId="1F257402" w14:textId="7CB88473" w:rsidTr="001E4E32">
        <w:trPr>
          <w:del w:id="1730" w:author="Christian Url" w:date="2023-05-14T21:03:00Z"/>
        </w:trPr>
        <w:tc>
          <w:tcPr>
            <w:tcW w:w="1696" w:type="dxa"/>
          </w:tcPr>
          <w:p w14:paraId="11C47BB3" w14:textId="0A70D174" w:rsidR="00EE5097" w:rsidRPr="000145FD" w:rsidDel="00D0030E" w:rsidRDefault="00EE5097" w:rsidP="001E4E32">
            <w:pPr>
              <w:rPr>
                <w:del w:id="1731" w:author="Christian Url" w:date="2023-05-14T21:03:00Z"/>
                <w:lang w:val="en-GB"/>
              </w:rPr>
            </w:pPr>
            <w:del w:id="1732" w:author="Christian Url" w:date="2023-05-14T21:03:00Z">
              <w:r w:rsidRPr="000145FD" w:rsidDel="00D0030E">
                <w:rPr>
                  <w:lang w:val="en-GB"/>
                </w:rPr>
                <w:delText>GPUs</w:delText>
              </w:r>
            </w:del>
          </w:p>
        </w:tc>
        <w:tc>
          <w:tcPr>
            <w:tcW w:w="7700" w:type="dxa"/>
          </w:tcPr>
          <w:p w14:paraId="39CA40D1" w14:textId="56790B6F" w:rsidR="00EE5097" w:rsidRPr="000145FD" w:rsidDel="00D0030E" w:rsidRDefault="00EE5097" w:rsidP="001E4E32">
            <w:pPr>
              <w:rPr>
                <w:del w:id="1733" w:author="Christian Url" w:date="2023-05-14T21:03:00Z"/>
                <w:lang w:val="en-GB"/>
              </w:rPr>
            </w:pPr>
            <w:del w:id="1734" w:author="Christian Url" w:date="2023-05-14T21:03:00Z">
              <w:r w:rsidRPr="000145FD" w:rsidDel="00D0030E">
                <w:rPr>
                  <w:lang w:val="en-GB"/>
                </w:rPr>
                <w:delText>GPU name and capacity</w:delText>
              </w:r>
            </w:del>
          </w:p>
        </w:tc>
      </w:tr>
      <w:tr w:rsidR="00EE5097" w:rsidRPr="000145FD" w:rsidDel="00D0030E" w14:paraId="1B6FECCF" w14:textId="4745DBC4" w:rsidTr="001E4E32">
        <w:trPr>
          <w:del w:id="1735" w:author="Christian Url" w:date="2023-05-14T21:03:00Z"/>
        </w:trPr>
        <w:tc>
          <w:tcPr>
            <w:tcW w:w="1696" w:type="dxa"/>
          </w:tcPr>
          <w:p w14:paraId="7AE041A5" w14:textId="160C8D72" w:rsidR="00EE5097" w:rsidRPr="000145FD" w:rsidDel="00D0030E" w:rsidRDefault="00EE5097" w:rsidP="001E4E32">
            <w:pPr>
              <w:rPr>
                <w:del w:id="1736" w:author="Christian Url" w:date="2023-05-14T21:03:00Z"/>
                <w:lang w:val="en-GB"/>
              </w:rPr>
            </w:pPr>
            <w:del w:id="1737" w:author="Christian Url" w:date="2023-05-14T21:03:00Z">
              <w:r w:rsidRPr="000145FD" w:rsidDel="00D0030E">
                <w:rPr>
                  <w:lang w:val="en-GB"/>
                </w:rPr>
                <w:delText>TPUs</w:delText>
              </w:r>
            </w:del>
          </w:p>
        </w:tc>
        <w:tc>
          <w:tcPr>
            <w:tcW w:w="7700" w:type="dxa"/>
          </w:tcPr>
          <w:p w14:paraId="08435DBE" w14:textId="2933E787" w:rsidR="00EE5097" w:rsidRPr="000145FD" w:rsidDel="00D0030E" w:rsidRDefault="00EE5097" w:rsidP="001E4E32">
            <w:pPr>
              <w:rPr>
                <w:del w:id="1738" w:author="Christian Url" w:date="2023-05-14T21:03:00Z"/>
                <w:lang w:val="en-GB"/>
              </w:rPr>
            </w:pPr>
            <w:del w:id="1739" w:author="Christian Url" w:date="2023-05-14T21:03:00Z">
              <w:r w:rsidRPr="000145FD" w:rsidDel="00D0030E">
                <w:rPr>
                  <w:lang w:val="en-GB"/>
                </w:rPr>
                <w:delText>TPU name and capacity</w:delText>
              </w:r>
            </w:del>
          </w:p>
        </w:tc>
      </w:tr>
      <w:tr w:rsidR="00EE5097" w:rsidRPr="000145FD" w:rsidDel="00D0030E" w14:paraId="3114AF95" w14:textId="4CE8DADE" w:rsidTr="001E4E32">
        <w:trPr>
          <w:del w:id="1740" w:author="Christian Url" w:date="2023-05-14T21:03:00Z"/>
        </w:trPr>
        <w:tc>
          <w:tcPr>
            <w:tcW w:w="1696" w:type="dxa"/>
          </w:tcPr>
          <w:p w14:paraId="2FDC902D" w14:textId="2CBEF005" w:rsidR="00EE5097" w:rsidRPr="000145FD" w:rsidDel="00D0030E" w:rsidRDefault="00EE5097" w:rsidP="001E4E32">
            <w:pPr>
              <w:rPr>
                <w:del w:id="1741" w:author="Christian Url" w:date="2023-05-14T21:03:00Z"/>
                <w:lang w:val="en-GB"/>
              </w:rPr>
            </w:pPr>
            <w:del w:id="1742" w:author="Christian Url" w:date="2023-05-14T21:03:00Z">
              <w:r w:rsidRPr="000145FD" w:rsidDel="00D0030E">
                <w:rPr>
                  <w:lang w:val="en-GB"/>
                </w:rPr>
                <w:delText>Disk space</w:delText>
              </w:r>
            </w:del>
          </w:p>
        </w:tc>
        <w:tc>
          <w:tcPr>
            <w:tcW w:w="7700" w:type="dxa"/>
          </w:tcPr>
          <w:p w14:paraId="3B93D30F" w14:textId="3E25D854" w:rsidR="00EE5097" w:rsidRPr="000145FD" w:rsidDel="00D0030E" w:rsidRDefault="00EE5097" w:rsidP="001E4E32">
            <w:pPr>
              <w:rPr>
                <w:del w:id="1743" w:author="Christian Url" w:date="2023-05-14T21:03:00Z"/>
                <w:lang w:val="en-GB"/>
              </w:rPr>
            </w:pPr>
            <w:del w:id="1744" w:author="Christian Url" w:date="2023-05-14T21:03:00Z">
              <w:r w:rsidRPr="000145FD" w:rsidDel="00D0030E">
                <w:rPr>
                  <w:lang w:val="en-GB"/>
                </w:rPr>
                <w:delText>The space required to calculate and store the data</w:delText>
              </w:r>
            </w:del>
          </w:p>
        </w:tc>
      </w:tr>
    </w:tbl>
    <w:p w14:paraId="01A0A566" w14:textId="7013938E" w:rsidR="00EE5097" w:rsidRPr="000145FD" w:rsidRDefault="00EE5097" w:rsidP="00EE5097">
      <w:pPr>
        <w:spacing w:after="0"/>
        <w:jc w:val="both"/>
        <w:rPr>
          <w:b/>
          <w:lang w:val="en-GB"/>
        </w:rPr>
      </w:pPr>
    </w:p>
    <w:p w14:paraId="3A10AAF8" w14:textId="77777777" w:rsidR="00EE5097" w:rsidRPr="000145FD" w:rsidRDefault="00EE5097" w:rsidP="00EE5097">
      <w:pPr>
        <w:spacing w:after="0"/>
        <w:jc w:val="both"/>
        <w:rPr>
          <w:b/>
          <w:lang w:val="en-GB"/>
        </w:rPr>
      </w:pPr>
    </w:p>
    <w:p w14:paraId="0AF5EB5C" w14:textId="157E5EB5" w:rsidR="00EE5097" w:rsidRPr="000145FD" w:rsidDel="00D0030E" w:rsidRDefault="00EE5097" w:rsidP="00EE5097">
      <w:pPr>
        <w:spacing w:after="0"/>
        <w:jc w:val="both"/>
        <w:rPr>
          <w:del w:id="1745" w:author="Christian Url" w:date="2023-05-14T21:03:00Z"/>
          <w:b/>
          <w:lang w:val="en-GB"/>
        </w:rPr>
      </w:pPr>
      <w:del w:id="1746" w:author="Christian Url" w:date="2023-05-14T21:03:00Z">
        <w:r w:rsidRPr="000145FD" w:rsidDel="00D0030E">
          <w:rPr>
            <w:b/>
            <w:lang w:val="en-GB"/>
          </w:rPr>
          <w:delText>Machine 2</w:delText>
        </w:r>
      </w:del>
    </w:p>
    <w:tbl>
      <w:tblPr>
        <w:tblStyle w:val="Tabellenraster"/>
        <w:tblW w:w="0" w:type="auto"/>
        <w:tblLook w:val="04A0" w:firstRow="1" w:lastRow="0" w:firstColumn="1" w:lastColumn="0" w:noHBand="0" w:noVBand="1"/>
      </w:tblPr>
      <w:tblGrid>
        <w:gridCol w:w="1690"/>
        <w:gridCol w:w="7660"/>
      </w:tblGrid>
      <w:tr w:rsidR="00EE5097" w:rsidRPr="000145FD" w:rsidDel="00D0030E" w14:paraId="77B94586" w14:textId="73CD75E5" w:rsidTr="001E4E32">
        <w:trPr>
          <w:del w:id="1747" w:author="Christian Url" w:date="2023-05-14T21:03:00Z"/>
        </w:trPr>
        <w:tc>
          <w:tcPr>
            <w:tcW w:w="1696" w:type="dxa"/>
          </w:tcPr>
          <w:p w14:paraId="1752EFD5" w14:textId="332BF3B0" w:rsidR="00EE5097" w:rsidRPr="000145FD" w:rsidDel="00D0030E" w:rsidRDefault="00EE5097" w:rsidP="001E4E32">
            <w:pPr>
              <w:rPr>
                <w:del w:id="1748" w:author="Christian Url" w:date="2023-05-14T21:03:00Z"/>
                <w:lang w:val="en-GB"/>
              </w:rPr>
            </w:pPr>
            <w:del w:id="1749" w:author="Christian Url" w:date="2023-05-14T21:03:00Z">
              <w:r w:rsidRPr="000145FD" w:rsidDel="00D0030E">
                <w:rPr>
                  <w:lang w:val="en-GB"/>
                </w:rPr>
                <w:delText>CPUs</w:delText>
              </w:r>
            </w:del>
          </w:p>
        </w:tc>
        <w:tc>
          <w:tcPr>
            <w:tcW w:w="7700" w:type="dxa"/>
          </w:tcPr>
          <w:p w14:paraId="63C78153" w14:textId="365EF443" w:rsidR="00EE5097" w:rsidRPr="000145FD" w:rsidDel="00D0030E" w:rsidRDefault="00EE5097" w:rsidP="001E4E32">
            <w:pPr>
              <w:rPr>
                <w:del w:id="1750" w:author="Christian Url" w:date="2023-05-14T21:03:00Z"/>
                <w:lang w:val="en-GB"/>
              </w:rPr>
            </w:pPr>
            <w:del w:id="1751" w:author="Christian Url" w:date="2023-05-14T21:03:00Z">
              <w:r w:rsidRPr="000145FD" w:rsidDel="00D0030E">
                <w:rPr>
                  <w:lang w:val="en-GB"/>
                </w:rPr>
                <w:delText>CPU name and capacity</w:delText>
              </w:r>
            </w:del>
          </w:p>
        </w:tc>
      </w:tr>
      <w:tr w:rsidR="00EE5097" w:rsidRPr="000145FD" w:rsidDel="00D0030E" w14:paraId="15B84E23" w14:textId="4509AAE6" w:rsidTr="001E4E32">
        <w:trPr>
          <w:del w:id="1752" w:author="Christian Url" w:date="2023-05-14T21:03:00Z"/>
        </w:trPr>
        <w:tc>
          <w:tcPr>
            <w:tcW w:w="1696" w:type="dxa"/>
          </w:tcPr>
          <w:p w14:paraId="19AD0B49" w14:textId="64F381D1" w:rsidR="00EE5097" w:rsidRPr="000145FD" w:rsidDel="00D0030E" w:rsidRDefault="00EE5097" w:rsidP="001E4E32">
            <w:pPr>
              <w:rPr>
                <w:del w:id="1753" w:author="Christian Url" w:date="2023-05-14T21:03:00Z"/>
                <w:lang w:val="en-GB"/>
              </w:rPr>
            </w:pPr>
            <w:del w:id="1754" w:author="Christian Url" w:date="2023-05-14T21:03:00Z">
              <w:r w:rsidRPr="000145FD" w:rsidDel="00D0030E">
                <w:rPr>
                  <w:lang w:val="en-GB"/>
                </w:rPr>
                <w:delText>GPUs</w:delText>
              </w:r>
            </w:del>
          </w:p>
        </w:tc>
        <w:tc>
          <w:tcPr>
            <w:tcW w:w="7700" w:type="dxa"/>
          </w:tcPr>
          <w:p w14:paraId="1E96AEB0" w14:textId="54EA8BFF" w:rsidR="00EE5097" w:rsidRPr="000145FD" w:rsidDel="00D0030E" w:rsidRDefault="00EE5097" w:rsidP="001E4E32">
            <w:pPr>
              <w:rPr>
                <w:del w:id="1755" w:author="Christian Url" w:date="2023-05-14T21:03:00Z"/>
                <w:lang w:val="en-GB"/>
              </w:rPr>
            </w:pPr>
            <w:del w:id="1756" w:author="Christian Url" w:date="2023-05-14T21:03:00Z">
              <w:r w:rsidRPr="000145FD" w:rsidDel="00D0030E">
                <w:rPr>
                  <w:lang w:val="en-GB"/>
                </w:rPr>
                <w:delText>GPU name and capacity</w:delText>
              </w:r>
            </w:del>
          </w:p>
        </w:tc>
      </w:tr>
      <w:tr w:rsidR="00EE5097" w:rsidRPr="000145FD" w:rsidDel="00D0030E" w14:paraId="06473773" w14:textId="4DB308B5" w:rsidTr="001E4E32">
        <w:trPr>
          <w:del w:id="1757" w:author="Christian Url" w:date="2023-05-14T21:03:00Z"/>
        </w:trPr>
        <w:tc>
          <w:tcPr>
            <w:tcW w:w="1696" w:type="dxa"/>
          </w:tcPr>
          <w:p w14:paraId="5A9A5108" w14:textId="2FF4A9A6" w:rsidR="00EE5097" w:rsidRPr="000145FD" w:rsidDel="00D0030E" w:rsidRDefault="00EE5097" w:rsidP="001E4E32">
            <w:pPr>
              <w:rPr>
                <w:del w:id="1758" w:author="Christian Url" w:date="2023-05-14T21:03:00Z"/>
                <w:lang w:val="en-GB"/>
              </w:rPr>
            </w:pPr>
            <w:del w:id="1759" w:author="Christian Url" w:date="2023-05-14T21:03:00Z">
              <w:r w:rsidRPr="000145FD" w:rsidDel="00D0030E">
                <w:rPr>
                  <w:lang w:val="en-GB"/>
                </w:rPr>
                <w:delText>TPUs</w:delText>
              </w:r>
            </w:del>
          </w:p>
        </w:tc>
        <w:tc>
          <w:tcPr>
            <w:tcW w:w="7700" w:type="dxa"/>
          </w:tcPr>
          <w:p w14:paraId="6D238236" w14:textId="6C107059" w:rsidR="00EE5097" w:rsidRPr="000145FD" w:rsidDel="00D0030E" w:rsidRDefault="00EE5097" w:rsidP="001E4E32">
            <w:pPr>
              <w:rPr>
                <w:del w:id="1760" w:author="Christian Url" w:date="2023-05-14T21:03:00Z"/>
                <w:lang w:val="en-GB"/>
              </w:rPr>
            </w:pPr>
            <w:del w:id="1761" w:author="Christian Url" w:date="2023-05-14T21:03:00Z">
              <w:r w:rsidRPr="000145FD" w:rsidDel="00D0030E">
                <w:rPr>
                  <w:lang w:val="en-GB"/>
                </w:rPr>
                <w:delText>TPU name and capacity</w:delText>
              </w:r>
            </w:del>
          </w:p>
        </w:tc>
      </w:tr>
      <w:tr w:rsidR="00EE5097" w:rsidRPr="000145FD" w:rsidDel="00D0030E" w14:paraId="5AEC075E" w14:textId="32993220" w:rsidTr="001E4E32">
        <w:trPr>
          <w:del w:id="1762" w:author="Christian Url" w:date="2023-05-14T21:03:00Z"/>
        </w:trPr>
        <w:tc>
          <w:tcPr>
            <w:tcW w:w="1696" w:type="dxa"/>
          </w:tcPr>
          <w:p w14:paraId="7526E48E" w14:textId="0E68D246" w:rsidR="00EE5097" w:rsidRPr="000145FD" w:rsidDel="00D0030E" w:rsidRDefault="00EE5097" w:rsidP="001E4E32">
            <w:pPr>
              <w:rPr>
                <w:del w:id="1763" w:author="Christian Url" w:date="2023-05-14T21:03:00Z"/>
                <w:lang w:val="en-GB"/>
              </w:rPr>
            </w:pPr>
            <w:del w:id="1764" w:author="Christian Url" w:date="2023-05-14T21:03:00Z">
              <w:r w:rsidRPr="000145FD" w:rsidDel="00D0030E">
                <w:rPr>
                  <w:lang w:val="en-GB"/>
                </w:rPr>
                <w:delText>Disk space</w:delText>
              </w:r>
            </w:del>
          </w:p>
        </w:tc>
        <w:tc>
          <w:tcPr>
            <w:tcW w:w="7700" w:type="dxa"/>
          </w:tcPr>
          <w:p w14:paraId="701B1B1C" w14:textId="44F6293F" w:rsidR="00EE5097" w:rsidRPr="000145FD" w:rsidDel="00D0030E" w:rsidRDefault="00EE5097" w:rsidP="001E4E32">
            <w:pPr>
              <w:rPr>
                <w:del w:id="1765" w:author="Christian Url" w:date="2023-05-14T21:03:00Z"/>
                <w:lang w:val="en-GB"/>
              </w:rPr>
            </w:pPr>
            <w:del w:id="1766" w:author="Christian Url" w:date="2023-05-14T21:03:00Z">
              <w:r w:rsidRPr="000145FD" w:rsidDel="00D0030E">
                <w:rPr>
                  <w:lang w:val="en-GB"/>
                </w:rPr>
                <w:delText>The space required to calculate and store the data</w:delText>
              </w:r>
            </w:del>
          </w:p>
        </w:tc>
      </w:tr>
    </w:tbl>
    <w:p w14:paraId="73714288" w14:textId="3A24C01B" w:rsidR="00FC08D5" w:rsidRPr="000145FD" w:rsidDel="00D0030E" w:rsidRDefault="00FC08D5">
      <w:pPr>
        <w:rPr>
          <w:del w:id="1767" w:author="Christian Url" w:date="2023-05-14T21:03:00Z"/>
          <w:lang w:val="en-GB"/>
        </w:rPr>
      </w:pPr>
    </w:p>
    <w:p w14:paraId="7009561F" w14:textId="6F87A1E6" w:rsidR="00EE5097" w:rsidRPr="000145FD" w:rsidDel="00D0030E" w:rsidRDefault="00EE5097">
      <w:pPr>
        <w:rPr>
          <w:del w:id="1768" w:author="Christian Url" w:date="2023-05-14T21:03:00Z"/>
          <w:lang w:val="en-GB"/>
        </w:rPr>
      </w:pPr>
    </w:p>
    <w:p w14:paraId="33871B80" w14:textId="15C4196E" w:rsidR="000A3ED6" w:rsidRPr="000145FD" w:rsidRDefault="000A3ED6">
      <w:pPr>
        <w:rPr>
          <w:rFonts w:eastAsiaTheme="majorEastAsia" w:cstheme="minorHAnsi"/>
          <w:b/>
          <w:color w:val="2F5496" w:themeColor="accent1" w:themeShade="BF"/>
          <w:sz w:val="32"/>
          <w:szCs w:val="32"/>
          <w:lang w:val="en-GB"/>
        </w:rPr>
      </w:pPr>
      <w:del w:id="1769" w:author="Christian Url" w:date="2023-05-14T21:03:00Z">
        <w:r w:rsidRPr="000145FD" w:rsidDel="00D0030E">
          <w:rPr>
            <w:rFonts w:cstheme="minorHAnsi"/>
            <w:b/>
            <w:lang w:val="en-GB"/>
          </w:rPr>
          <w:br w:type="page"/>
        </w:r>
      </w:del>
    </w:p>
    <w:p w14:paraId="5B5DD12C" w14:textId="270B3381" w:rsidR="000A3ED6" w:rsidRPr="000145FD" w:rsidRDefault="000A3ED6" w:rsidP="000A3ED6">
      <w:pPr>
        <w:pStyle w:val="berschrift1"/>
        <w:rPr>
          <w:rFonts w:asciiTheme="minorHAnsi" w:hAnsiTheme="minorHAnsi" w:cstheme="minorHAnsi"/>
          <w:b/>
          <w:lang w:val="en-GB"/>
        </w:rPr>
      </w:pPr>
      <w:r w:rsidRPr="000145FD">
        <w:rPr>
          <w:rFonts w:asciiTheme="minorHAnsi" w:hAnsiTheme="minorHAnsi" w:cstheme="minorHAnsi"/>
          <w:b/>
          <w:lang w:val="en-GB"/>
        </w:rPr>
        <w:t xml:space="preserve">Short description of the </w:t>
      </w:r>
      <w:r w:rsidR="000145FD">
        <w:rPr>
          <w:rFonts w:asciiTheme="minorHAnsi" w:hAnsiTheme="minorHAnsi" w:cstheme="minorHAnsi"/>
          <w:b/>
          <w:lang w:val="en-GB"/>
        </w:rPr>
        <w:t>t</w:t>
      </w:r>
      <w:r w:rsidRPr="000145FD">
        <w:rPr>
          <w:rFonts w:asciiTheme="minorHAnsi" w:hAnsiTheme="minorHAnsi" w:cstheme="minorHAnsi"/>
          <w:b/>
          <w:lang w:val="en-GB"/>
        </w:rPr>
        <w:t xml:space="preserve">eam </w:t>
      </w:r>
      <w:r w:rsidR="000145FD">
        <w:rPr>
          <w:rFonts w:asciiTheme="minorHAnsi" w:hAnsiTheme="minorHAnsi" w:cstheme="minorHAnsi"/>
          <w:b/>
          <w:lang w:val="en-GB"/>
        </w:rPr>
        <w:t xml:space="preserve">and all team members </w:t>
      </w:r>
      <w:r w:rsidRPr="000145FD">
        <w:rPr>
          <w:rFonts w:asciiTheme="minorHAnsi" w:hAnsiTheme="minorHAnsi" w:cstheme="minorHAnsi"/>
          <w:b/>
          <w:lang w:val="en-GB"/>
        </w:rPr>
        <w:t>– area of expertise (optional)</w:t>
      </w:r>
    </w:p>
    <w:p w14:paraId="0B8EE8B8" w14:textId="73C3B420" w:rsidR="000A3ED6" w:rsidRPr="000145FD" w:rsidRDefault="000A3ED6" w:rsidP="00A961AE">
      <w:pPr>
        <w:jc w:val="both"/>
        <w:rPr>
          <w:lang w:val="en-GB"/>
        </w:rPr>
      </w:pPr>
      <w:r w:rsidRPr="000145FD">
        <w:rPr>
          <w:lang w:val="en-GB"/>
        </w:rPr>
        <w:t>Please provide a description of the team</w:t>
      </w:r>
      <w:r w:rsidR="000145FD">
        <w:rPr>
          <w:lang w:val="en-GB"/>
        </w:rPr>
        <w:t>, all team members</w:t>
      </w:r>
      <w:r w:rsidRPr="000145FD">
        <w:rPr>
          <w:lang w:val="en-GB"/>
        </w:rPr>
        <w:t xml:space="preserve">, </w:t>
      </w:r>
      <w:r w:rsidR="000145FD">
        <w:rPr>
          <w:lang w:val="en-GB"/>
        </w:rPr>
        <w:t>their</w:t>
      </w:r>
      <w:r w:rsidRPr="000145FD">
        <w:rPr>
          <w:lang w:val="en-GB"/>
        </w:rPr>
        <w:t xml:space="preserve"> area of expertise and contact information.</w:t>
      </w:r>
    </w:p>
    <w:tbl>
      <w:tblPr>
        <w:tblStyle w:val="Tabellenraster"/>
        <w:tblW w:w="0" w:type="auto"/>
        <w:tblLook w:val="04A0" w:firstRow="1" w:lastRow="0" w:firstColumn="1" w:lastColumn="0" w:noHBand="0" w:noVBand="1"/>
      </w:tblPr>
      <w:tblGrid>
        <w:gridCol w:w="9350"/>
      </w:tblGrid>
      <w:tr w:rsidR="000A3ED6" w:rsidRPr="000145FD" w14:paraId="11860564" w14:textId="77777777" w:rsidTr="000A3ED6">
        <w:tc>
          <w:tcPr>
            <w:tcW w:w="9350" w:type="dxa"/>
          </w:tcPr>
          <w:p w14:paraId="54439288" w14:textId="77777777" w:rsidR="000A3ED6" w:rsidRPr="000145FD" w:rsidDel="00221DD3" w:rsidRDefault="000A3ED6" w:rsidP="000A3ED6">
            <w:pPr>
              <w:jc w:val="both"/>
              <w:rPr>
                <w:del w:id="1770" w:author="Christian Url" w:date="2023-05-14T21:42:00Z"/>
                <w:lang w:val="en-GB"/>
              </w:rPr>
            </w:pPr>
          </w:p>
          <w:p w14:paraId="3F5958CD" w14:textId="77777777" w:rsidR="000A3ED6" w:rsidRPr="000145FD" w:rsidDel="00221DD3" w:rsidRDefault="000A3ED6" w:rsidP="000A3ED6">
            <w:pPr>
              <w:jc w:val="both"/>
              <w:rPr>
                <w:del w:id="1771" w:author="Christian Url" w:date="2023-05-14T21:42:00Z"/>
                <w:b/>
                <w:sz w:val="28"/>
                <w:lang w:val="en-GB"/>
              </w:rPr>
            </w:pPr>
          </w:p>
          <w:p w14:paraId="61B091CE" w14:textId="77777777" w:rsidR="000A3ED6" w:rsidRPr="000145FD" w:rsidDel="00221DD3" w:rsidRDefault="000A3ED6" w:rsidP="000A3ED6">
            <w:pPr>
              <w:jc w:val="both"/>
              <w:rPr>
                <w:del w:id="1772" w:author="Christian Url" w:date="2023-05-14T21:42:00Z"/>
                <w:b/>
                <w:sz w:val="28"/>
                <w:lang w:val="en-GB"/>
              </w:rPr>
            </w:pPr>
          </w:p>
          <w:p w14:paraId="4DD663CD" w14:textId="49AB2B81" w:rsidR="000A3ED6" w:rsidRPr="000145FD" w:rsidDel="00221DD3" w:rsidRDefault="000A3ED6" w:rsidP="000A3ED6">
            <w:pPr>
              <w:jc w:val="both"/>
              <w:rPr>
                <w:del w:id="1773" w:author="Christian Url" w:date="2023-05-14T21:42:00Z"/>
                <w:b/>
                <w:sz w:val="28"/>
                <w:lang w:val="en-GB"/>
              </w:rPr>
            </w:pPr>
          </w:p>
          <w:p w14:paraId="34BF92C1" w14:textId="3C3DCACB" w:rsidR="000A3ED6" w:rsidRPr="000145FD" w:rsidDel="00221DD3" w:rsidRDefault="000A3ED6" w:rsidP="000A3ED6">
            <w:pPr>
              <w:jc w:val="both"/>
              <w:rPr>
                <w:del w:id="1774" w:author="Christian Url" w:date="2023-05-14T21:42:00Z"/>
                <w:b/>
                <w:sz w:val="28"/>
                <w:lang w:val="en-GB"/>
              </w:rPr>
            </w:pPr>
          </w:p>
          <w:p w14:paraId="23586777" w14:textId="303837BA" w:rsidR="000A3ED6" w:rsidRPr="000145FD" w:rsidRDefault="00221DD3" w:rsidP="000A3ED6">
            <w:pPr>
              <w:rPr>
                <w:lang w:val="en-GB"/>
              </w:rPr>
            </w:pPr>
            <w:ins w:id="1775" w:author="Christian Url" w:date="2023-05-14T21:42:00Z">
              <w:r>
                <w:rPr>
                  <w:lang w:val="en-GB"/>
                </w:rPr>
                <w:t>Christian Url, Data Scientist, MSc in Statistics, Christian.url@protonmail.com</w:t>
              </w:r>
            </w:ins>
          </w:p>
        </w:tc>
      </w:tr>
    </w:tbl>
    <w:p w14:paraId="315D1DDA" w14:textId="77777777" w:rsidR="000A3ED6" w:rsidRPr="000145FD" w:rsidRDefault="000A3ED6" w:rsidP="000A3ED6">
      <w:pPr>
        <w:rPr>
          <w:lang w:val="en-GB"/>
        </w:rPr>
      </w:pPr>
    </w:p>
    <w:sectPr w:rsidR="000A3ED6" w:rsidRPr="000145FD" w:rsidSect="00FB4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07CF7"/>
    <w:multiLevelType w:val="hybridMultilevel"/>
    <w:tmpl w:val="F294C944"/>
    <w:lvl w:ilvl="0" w:tplc="099CF74C">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3412EE"/>
    <w:multiLevelType w:val="hybridMultilevel"/>
    <w:tmpl w:val="38CC339A"/>
    <w:lvl w:ilvl="0" w:tplc="9BC2E22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13274"/>
    <w:multiLevelType w:val="hybridMultilevel"/>
    <w:tmpl w:val="96C6AC24"/>
    <w:lvl w:ilvl="0" w:tplc="763C5B04">
      <w:start w:val="1"/>
      <w:numFmt w:val="decimal"/>
      <w:lvlText w:val="(%1)"/>
      <w:lvlJc w:val="left"/>
      <w:pPr>
        <w:ind w:left="720" w:hanging="360"/>
      </w:pPr>
      <w:rPr>
        <w:rFonts w:hint="default"/>
        <w:b w:val="0"/>
        <w:bCs/>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FEF2A07"/>
    <w:multiLevelType w:val="hybridMultilevel"/>
    <w:tmpl w:val="1C4CD6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92296064">
    <w:abstractNumId w:val="1"/>
  </w:num>
  <w:num w:numId="2" w16cid:durableId="1669989242">
    <w:abstractNumId w:val="0"/>
  </w:num>
  <w:num w:numId="3" w16cid:durableId="483473481">
    <w:abstractNumId w:val="2"/>
  </w:num>
  <w:num w:numId="4" w16cid:durableId="104556732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Url">
    <w15:presenceInfo w15:providerId="Windows Live" w15:userId="e3cc6a74cde97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47"/>
    <w:rsid w:val="000145FD"/>
    <w:rsid w:val="000A1DE4"/>
    <w:rsid w:val="000A3ED6"/>
    <w:rsid w:val="00116B47"/>
    <w:rsid w:val="00221DD3"/>
    <w:rsid w:val="002B7AE4"/>
    <w:rsid w:val="00334C02"/>
    <w:rsid w:val="003E4F43"/>
    <w:rsid w:val="00442E75"/>
    <w:rsid w:val="006800A1"/>
    <w:rsid w:val="00746E3B"/>
    <w:rsid w:val="00777BFC"/>
    <w:rsid w:val="00A961AE"/>
    <w:rsid w:val="00D0030E"/>
    <w:rsid w:val="00EE5097"/>
    <w:rsid w:val="00F52CE7"/>
    <w:rsid w:val="00FB4C4C"/>
    <w:rsid w:val="00FC0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B449"/>
  <w15:chartTrackingRefBased/>
  <w15:docId w15:val="{CA215663-6D18-4657-9C6D-920C59D1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sl-SI"/>
    </w:rPr>
  </w:style>
  <w:style w:type="paragraph" w:styleId="berschrift1">
    <w:name w:val="heading 1"/>
    <w:basedOn w:val="Standard"/>
    <w:next w:val="Standard"/>
    <w:link w:val="berschrift1Zchn"/>
    <w:uiPriority w:val="9"/>
    <w:qFormat/>
    <w:rsid w:val="00EE5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E5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EE5097"/>
    <w:pPr>
      <w:ind w:left="720"/>
      <w:contextualSpacing/>
    </w:pPr>
    <w:rPr>
      <w:lang w:val="en-GB"/>
    </w:rPr>
  </w:style>
  <w:style w:type="character" w:customStyle="1" w:styleId="ListenabsatzZchn">
    <w:name w:val="Listenabsatz Zchn"/>
    <w:link w:val="Listenabsatz"/>
    <w:uiPriority w:val="34"/>
    <w:rsid w:val="00EE5097"/>
    <w:rPr>
      <w:lang w:val="en-GB"/>
    </w:rPr>
  </w:style>
  <w:style w:type="table" w:styleId="Tabellenraster">
    <w:name w:val="Table Grid"/>
    <w:basedOn w:val="NormaleTabelle"/>
    <w:uiPriority w:val="39"/>
    <w:rsid w:val="00EE5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E5097"/>
    <w:rPr>
      <w:rFonts w:asciiTheme="majorHAnsi" w:eastAsiaTheme="majorEastAsia" w:hAnsiTheme="majorHAnsi" w:cstheme="majorBidi"/>
      <w:color w:val="2F5496" w:themeColor="accent1" w:themeShade="BF"/>
      <w:sz w:val="26"/>
      <w:szCs w:val="26"/>
      <w:lang w:val="sl-SI"/>
    </w:rPr>
  </w:style>
  <w:style w:type="character" w:customStyle="1" w:styleId="berschrift1Zchn">
    <w:name w:val="Überschrift 1 Zchn"/>
    <w:basedOn w:val="Absatz-Standardschriftart"/>
    <w:link w:val="berschrift1"/>
    <w:uiPriority w:val="9"/>
    <w:rsid w:val="00EE5097"/>
    <w:rPr>
      <w:rFonts w:asciiTheme="majorHAnsi" w:eastAsiaTheme="majorEastAsia" w:hAnsiTheme="majorHAnsi" w:cstheme="majorBidi"/>
      <w:color w:val="2F5496" w:themeColor="accent1" w:themeShade="BF"/>
      <w:sz w:val="32"/>
      <w:szCs w:val="32"/>
      <w:lang w:val="sl-SI"/>
    </w:rPr>
  </w:style>
  <w:style w:type="paragraph" w:styleId="Titel">
    <w:name w:val="Title"/>
    <w:basedOn w:val="Standard"/>
    <w:next w:val="Standard"/>
    <w:link w:val="TitelZchn"/>
    <w:uiPriority w:val="10"/>
    <w:qFormat/>
    <w:rsid w:val="006800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00A1"/>
    <w:rPr>
      <w:rFonts w:asciiTheme="majorHAnsi" w:eastAsiaTheme="majorEastAsia" w:hAnsiTheme="majorHAnsi" w:cstheme="majorBidi"/>
      <w:spacing w:val="-10"/>
      <w:kern w:val="28"/>
      <w:sz w:val="56"/>
      <w:szCs w:val="56"/>
      <w:lang w:val="sl-SI"/>
    </w:rPr>
  </w:style>
  <w:style w:type="paragraph" w:styleId="Sprechblasentext">
    <w:name w:val="Balloon Text"/>
    <w:basedOn w:val="Standard"/>
    <w:link w:val="SprechblasentextZchn"/>
    <w:uiPriority w:val="99"/>
    <w:semiHidden/>
    <w:unhideWhenUsed/>
    <w:rsid w:val="00A961A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61AE"/>
    <w:rPr>
      <w:rFonts w:ascii="Segoe UI" w:hAnsi="Segoe UI" w:cs="Segoe UI"/>
      <w:sz w:val="18"/>
      <w:szCs w:val="18"/>
      <w:lang w:val="sl-SI"/>
    </w:rPr>
  </w:style>
  <w:style w:type="paragraph" w:styleId="berarbeitung">
    <w:name w:val="Revision"/>
    <w:hidden/>
    <w:uiPriority w:val="99"/>
    <w:semiHidden/>
    <w:rsid w:val="000A1DE4"/>
    <w:pPr>
      <w:spacing w:after="0" w:line="240" w:lineRule="auto"/>
    </w:pPr>
    <w:rPr>
      <w:lang w:val="sl-SI"/>
    </w:rPr>
  </w:style>
  <w:style w:type="character" w:styleId="Hyperlink">
    <w:name w:val="Hyperlink"/>
    <w:basedOn w:val="Absatz-Standardschriftart"/>
    <w:uiPriority w:val="99"/>
    <w:unhideWhenUsed/>
    <w:rsid w:val="000A1DE4"/>
    <w:rPr>
      <w:color w:val="0563C1" w:themeColor="hyperlink"/>
      <w:u w:val="single"/>
    </w:rPr>
  </w:style>
  <w:style w:type="character" w:styleId="Hervorhebung">
    <w:name w:val="Emphasis"/>
    <w:basedOn w:val="Absatz-Standardschriftart"/>
    <w:uiPriority w:val="20"/>
    <w:qFormat/>
    <w:rsid w:val="000A1DE4"/>
    <w:rPr>
      <w:i/>
      <w:iCs/>
    </w:rPr>
  </w:style>
  <w:style w:type="character" w:customStyle="1" w:styleId="mat-list-item-content">
    <w:name w:val="mat-list-item-content"/>
    <w:basedOn w:val="Absatz-Standardschriftart"/>
    <w:rsid w:val="000A1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2813</Words>
  <Characters>17727</Characters>
  <Application>Microsoft Office Word</Application>
  <DocSecurity>0</DocSecurity>
  <Lines>147</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Novak</dc:creator>
  <cp:keywords/>
  <dc:description/>
  <cp:lastModifiedBy>Christian Url</cp:lastModifiedBy>
  <cp:revision>6</cp:revision>
  <dcterms:created xsi:type="dcterms:W3CDTF">2022-08-18T13:39:00Z</dcterms:created>
  <dcterms:modified xsi:type="dcterms:W3CDTF">2023-05-14T19:42:00Z</dcterms:modified>
</cp:coreProperties>
</file>