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14CEEB3" w:rsidR="000A3ED6" w:rsidRPr="004E5A57" w:rsidRDefault="000A3ED6" w:rsidP="001E4E32">
            <w:pPr>
              <w:jc w:val="both"/>
              <w:rPr>
                <w:lang w:val="en-GB"/>
              </w:rPr>
            </w:pPr>
          </w:p>
          <w:p w14:paraId="6ADA46E9" w14:textId="77777777" w:rsidR="00AB6A60" w:rsidRDefault="00AB6A60" w:rsidP="00AB6A60">
            <w:pPr>
              <w:pStyle w:val="Listenabsatz"/>
              <w:numPr>
                <w:ilvl w:val="0"/>
                <w:numId w:val="2"/>
              </w:numPr>
              <w:jc w:val="both"/>
              <w:rPr>
                <w:ins w:id="0" w:author="Christian Url" w:date="2022-10-31T09:27:00Z"/>
              </w:rPr>
            </w:pPr>
            <w:ins w:id="1" w:author="Christian Url" w:date="2022-10-31T09:27:00Z">
              <w:r>
                <w:t xml:space="preserve">Filter and transform (scale) the data from </w:t>
              </w:r>
              <w:r w:rsidRPr="00F07635">
                <w:t>tour_occ_nim_linear</w:t>
              </w:r>
            </w:ins>
          </w:p>
          <w:p w14:paraId="52DF50C1" w14:textId="77777777" w:rsidR="00AB6A60" w:rsidRDefault="00AB6A60" w:rsidP="00AB6A60">
            <w:pPr>
              <w:pStyle w:val="Listenabsatz"/>
              <w:numPr>
                <w:ilvl w:val="0"/>
                <w:numId w:val="2"/>
              </w:numPr>
              <w:jc w:val="both"/>
              <w:rPr>
                <w:ins w:id="2" w:author="Christian Url" w:date="2022-10-31T09:27:00Z"/>
              </w:rPr>
            </w:pPr>
            <w:ins w:id="3" w:author="Christian Url" w:date="2022-10-31T09:27:00Z">
              <w:r>
                <w:t>Use ARIMA models for every country and then predict out of sample. The order of the arima models is determined from a grid search through different parameter settings.</w:t>
              </w:r>
            </w:ins>
          </w:p>
          <w:p w14:paraId="7F6E027E" w14:textId="0A3F2021" w:rsidR="007A6521" w:rsidRPr="00AB6A60" w:rsidRDefault="00AB6A60" w:rsidP="00AB6A60">
            <w:pPr>
              <w:pStyle w:val="Listenabsatz"/>
              <w:numPr>
                <w:ilvl w:val="0"/>
                <w:numId w:val="2"/>
              </w:numPr>
              <w:jc w:val="both"/>
              <w:rPr>
                <w:b/>
                <w:sz w:val="28"/>
              </w:rPr>
              <w:pPrChange w:id="4" w:author="Christian Url" w:date="2022-10-31T09:27:00Z">
                <w:pPr>
                  <w:jc w:val="both"/>
                </w:pPr>
              </w:pPrChange>
            </w:pPr>
            <w:ins w:id="5" w:author="Christian Url" w:date="2022-10-31T09:27:00Z">
              <w:r>
                <w:t>Coding: anywhere between half a day and a day, computation time: 3-5 minutes (parallelized calculation)</w:t>
              </w:r>
            </w:ins>
          </w:p>
          <w:p w14:paraId="569D6A50" w14:textId="33EF55CB" w:rsidR="000A3ED6" w:rsidRPr="004E5A57" w:rsidDel="00AB6A60" w:rsidRDefault="000A3ED6" w:rsidP="001E4E32">
            <w:pPr>
              <w:jc w:val="both"/>
              <w:rPr>
                <w:del w:id="6" w:author="Christian Url" w:date="2022-10-31T09:27:00Z"/>
                <w:b/>
                <w:sz w:val="28"/>
                <w:lang w:val="en-GB"/>
              </w:rPr>
            </w:pPr>
          </w:p>
          <w:p w14:paraId="4C44055F" w14:textId="0C6CA865" w:rsidR="00EE5097" w:rsidRPr="004E5A57" w:rsidDel="00AB6A60" w:rsidRDefault="00EE5097" w:rsidP="001E4E32">
            <w:pPr>
              <w:jc w:val="both"/>
              <w:rPr>
                <w:del w:id="7" w:author="Christian Url" w:date="2022-10-31T09:27:00Z"/>
                <w:b/>
                <w:sz w:val="28"/>
                <w:lang w:val="en-GB"/>
              </w:rPr>
            </w:pPr>
          </w:p>
          <w:p w14:paraId="688EFB94" w14:textId="77777777" w:rsidR="00EE5097" w:rsidRPr="004E5A57" w:rsidRDefault="00EE5097" w:rsidP="001E4E32">
            <w:pPr>
              <w:jc w:val="both"/>
              <w:rPr>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03F3A7C2" w14:textId="60AC027D" w:rsidR="007A6521" w:rsidRPr="00AB6A60" w:rsidRDefault="00AB6A60" w:rsidP="000A12E2">
            <w:pPr>
              <w:jc w:val="both"/>
              <w:rPr>
                <w:bCs/>
                <w:szCs w:val="18"/>
                <w:lang w:val="en-GB"/>
                <w:rPrChange w:id="8" w:author="Christian Url" w:date="2022-10-31T09:27:00Z">
                  <w:rPr>
                    <w:b/>
                    <w:sz w:val="28"/>
                    <w:lang w:val="en-GB"/>
                  </w:rPr>
                </w:rPrChange>
              </w:rPr>
            </w:pPr>
            <w:ins w:id="9" w:author="Christian Url" w:date="2022-10-31T09:27:00Z">
              <w:r>
                <w:rPr>
                  <w:bCs/>
                  <w:szCs w:val="18"/>
                  <w:lang w:val="en-GB"/>
                </w:rPr>
                <w:t>Same as Entry 1, but only using data from 2020-01-01</w:t>
              </w:r>
            </w:ins>
          </w:p>
          <w:p w14:paraId="35776198" w14:textId="77777777" w:rsidR="007A6521" w:rsidRPr="004E5A57" w:rsidRDefault="007A6521" w:rsidP="000A12E2">
            <w:pPr>
              <w:jc w:val="both"/>
              <w:rPr>
                <w:b/>
                <w:sz w:val="28"/>
                <w:lang w:val="en-GB"/>
              </w:rPr>
            </w:pPr>
          </w:p>
          <w:p w14:paraId="3FE7CCD3" w14:textId="77777777" w:rsidR="007A6521" w:rsidRPr="004E5A57" w:rsidRDefault="007A6521" w:rsidP="000A12E2">
            <w:pPr>
              <w:jc w:val="both"/>
              <w:rPr>
                <w:b/>
                <w:sz w:val="28"/>
                <w:lang w:val="en-GB"/>
              </w:rPr>
            </w:pPr>
          </w:p>
          <w:p w14:paraId="3AA994DE" w14:textId="77777777" w:rsidR="007A6521" w:rsidRPr="004E5A57" w:rsidRDefault="007A6521" w:rsidP="000A12E2">
            <w:pPr>
              <w:jc w:val="both"/>
              <w:rPr>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77777777" w:rsidR="007A6521" w:rsidRPr="004E5A57" w:rsidRDefault="007A6521" w:rsidP="000A12E2">
            <w:pPr>
              <w:jc w:val="both"/>
              <w:rPr>
                <w:lang w:val="en-GB"/>
              </w:rPr>
            </w:pPr>
          </w:p>
          <w:p w14:paraId="4CB1E77B" w14:textId="77777777" w:rsidR="007A6521" w:rsidRPr="004E5A57" w:rsidRDefault="007A6521" w:rsidP="000A12E2">
            <w:pPr>
              <w:jc w:val="both"/>
              <w:rPr>
                <w:b/>
                <w:sz w:val="28"/>
                <w:lang w:val="en-GB"/>
              </w:rPr>
            </w:pPr>
          </w:p>
          <w:p w14:paraId="600A49B3" w14:textId="77777777" w:rsidR="007A6521" w:rsidRPr="004E5A57" w:rsidRDefault="007A6521" w:rsidP="000A12E2">
            <w:pPr>
              <w:jc w:val="both"/>
              <w:rPr>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3620122">
    <w:abstractNumId w:val="0"/>
  </w:num>
  <w:num w:numId="2" w16cid:durableId="1436438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442E75"/>
    <w:rsid w:val="0048736F"/>
    <w:rsid w:val="004E5A57"/>
    <w:rsid w:val="00746E3B"/>
    <w:rsid w:val="007A6521"/>
    <w:rsid w:val="008C6810"/>
    <w:rsid w:val="00A10EAD"/>
    <w:rsid w:val="00A93CB7"/>
    <w:rsid w:val="00AB6A60"/>
    <w:rsid w:val="00B51EFE"/>
    <w:rsid w:val="00EE5097"/>
    <w:rsid w:val="00F0444D"/>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AB6A60"/>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5</cp:revision>
  <dcterms:created xsi:type="dcterms:W3CDTF">2022-08-18T13:39:00Z</dcterms:created>
  <dcterms:modified xsi:type="dcterms:W3CDTF">2022-10-31T08:27:00Z</dcterms:modified>
</cp:coreProperties>
</file>